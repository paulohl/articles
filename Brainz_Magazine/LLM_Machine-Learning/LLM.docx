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408B" w14:textId="62C62552" w:rsidR="00E81978" w:rsidRDefault="00000000">
      <w:pPr>
        <w:pStyle w:val="Title"/>
      </w:pPr>
      <w:sdt>
        <w:sdtPr>
          <w:alias w:val="Title:"/>
          <w:tag w:val="Title:"/>
          <w:id w:val="726351117"/>
          <w:placeholder>
            <w:docPart w:val="89B2442B972C492A9D87BCF5B9E35A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13E45">
            <w:t>Large Language Models</w:t>
          </w:r>
          <w:r w:rsidR="00C73B82">
            <w:t>: Machine Learning</w:t>
          </w:r>
          <w:r w:rsidR="00713E45">
            <w:t xml:space="preserve"> Down to Earth</w:t>
          </w:r>
        </w:sdtContent>
      </w:sdt>
    </w:p>
    <w:p w14:paraId="648FDF1F" w14:textId="24221823" w:rsidR="00B823AA" w:rsidRDefault="00DD6A03" w:rsidP="00B823AA">
      <w:pPr>
        <w:pStyle w:val="Title2"/>
      </w:pPr>
      <w:r>
        <w:t>Paulo H. Leocadio</w:t>
      </w:r>
    </w:p>
    <w:p w14:paraId="7E6FA52A" w14:textId="5CA4F9A3" w:rsidR="00E81978" w:rsidRDefault="00DD6A03" w:rsidP="00B823AA">
      <w:pPr>
        <w:pStyle w:val="Title2"/>
      </w:pPr>
      <w:r>
        <w:t>Zinnia Holdings LLC</w:t>
      </w:r>
    </w:p>
    <w:sdt>
      <w:sdtPr>
        <w:alias w:val="Author Note:"/>
        <w:tag w:val="Author Note:"/>
        <w:id w:val="266668659"/>
        <w:placeholder>
          <w:docPart w:val="EF48B76AEAA84358BB94BB101291403B"/>
        </w:placeholder>
        <w:temporary/>
        <w:showingPlcHdr/>
        <w15:appearance w15:val="hidden"/>
      </w:sdtPr>
      <w:sdtContent>
        <w:p w14:paraId="1C203498" w14:textId="77777777" w:rsidR="00E81978" w:rsidRDefault="005D3A03">
          <w:pPr>
            <w:pStyle w:val="Title"/>
          </w:pPr>
          <w:r>
            <w:t>Author Note</w:t>
          </w:r>
        </w:p>
      </w:sdtContent>
    </w:sdt>
    <w:p w14:paraId="1A8E7A45" w14:textId="5F60A16B" w:rsidR="00E81978" w:rsidRDefault="00A70E0A" w:rsidP="00B823AA">
      <w:pPr>
        <w:pStyle w:val="Title2"/>
      </w:pPr>
      <w:r>
        <w:t>The a</w:t>
      </w:r>
      <w:r w:rsidR="00FC2B9F">
        <w:t xml:space="preserve">rticle </w:t>
      </w:r>
      <w:r w:rsidR="00AE6DE0">
        <w:t xml:space="preserve">was </w:t>
      </w:r>
      <w:r w:rsidR="00B263F7">
        <w:t xml:space="preserve">written </w:t>
      </w:r>
      <w:r w:rsidR="00FC2B9F">
        <w:t>exclusive</w:t>
      </w:r>
      <w:r w:rsidR="00B263F7">
        <w:t>ly</w:t>
      </w:r>
      <w:r w:rsidR="00FC2B9F">
        <w:t xml:space="preserve"> for the Brainz Magazine</w:t>
      </w:r>
    </w:p>
    <w:sdt>
      <w:sdtPr>
        <w:alias w:val="Abstract:"/>
        <w:tag w:val="Abstract:"/>
        <w:id w:val="202146031"/>
        <w:placeholder>
          <w:docPart w:val="832A8B24E73A43E3BCAD4D12CA7C713F"/>
        </w:placeholder>
        <w:temporary/>
        <w:showingPlcHdr/>
        <w15:appearance w15:val="hidden"/>
      </w:sdtPr>
      <w:sdtContent>
        <w:p w14:paraId="66F574BE" w14:textId="77777777" w:rsidR="00E81978" w:rsidRDefault="005D3A03">
          <w:pPr>
            <w:pStyle w:val="SectionTitle"/>
          </w:pPr>
          <w:r>
            <w:t>Abstract</w:t>
          </w:r>
        </w:p>
      </w:sdtContent>
    </w:sdt>
    <w:p w14:paraId="718C8865" w14:textId="0D463E01" w:rsidR="00E81978" w:rsidRDefault="003A1264">
      <w:pPr>
        <w:pStyle w:val="NoSpacing"/>
      </w:pPr>
      <w:r>
        <w:t xml:space="preserve">The </w:t>
      </w:r>
      <w:r w:rsidR="00403855">
        <w:t>business marketplace</w:t>
      </w:r>
      <w:r w:rsidR="00A05DFB">
        <w:t xml:space="preserve"> </w:t>
      </w:r>
      <w:r w:rsidR="00403855">
        <w:t xml:space="preserve">has been flooded with </w:t>
      </w:r>
      <w:r w:rsidR="00D42993">
        <w:t xml:space="preserve">waves of technology trends that </w:t>
      </w:r>
      <w:r w:rsidR="00E44432">
        <w:t xml:space="preserve">periodically </w:t>
      </w:r>
      <w:r w:rsidR="00427722">
        <w:t xml:space="preserve">surface and become present on </w:t>
      </w:r>
      <w:r w:rsidR="004301D1">
        <w:t xml:space="preserve">every other sales pitch from technology </w:t>
      </w:r>
      <w:del w:id="0" w:author="Paulo Leocadio" w:date="2023-03-03T17:23:00Z">
        <w:r w:rsidR="004301D1" w:rsidDel="004A3C9B">
          <w:delText>vendors, and</w:delText>
        </w:r>
      </w:del>
      <w:ins w:id="1" w:author="Paulo Leocadio" w:date="2023-03-03T17:23:00Z">
        <w:r w:rsidR="004A3C9B">
          <w:t>vendors and</w:t>
        </w:r>
      </w:ins>
      <w:r w:rsidR="004301D1">
        <w:t xml:space="preserve"> build up as </w:t>
      </w:r>
      <w:r w:rsidR="00144A61">
        <w:t xml:space="preserve">the ultimate necessity </w:t>
      </w:r>
      <w:r w:rsidR="00F9055E">
        <w:t>in the minds of</w:t>
      </w:r>
      <w:r w:rsidR="00144A61">
        <w:t xml:space="preserve"> many CIOs. </w:t>
      </w:r>
    </w:p>
    <w:p w14:paraId="11D23D3C" w14:textId="50448259" w:rsidR="0074060E" w:rsidRDefault="00EB27AF">
      <w:pPr>
        <w:pStyle w:val="NoSpacing"/>
      </w:pPr>
      <w:r>
        <w:t xml:space="preserve">There is a variety of </w:t>
      </w:r>
      <w:r w:rsidR="00991566">
        <w:t xml:space="preserve">examples to </w:t>
      </w:r>
      <w:r w:rsidR="00AB49AB">
        <w:t>mention</w:t>
      </w:r>
      <w:r w:rsidR="00991566">
        <w:t>: downsizing, rightsizing, outsourcing</w:t>
      </w:r>
      <w:r w:rsidR="00AB49AB">
        <w:t xml:space="preserve">, offshoring, </w:t>
      </w:r>
      <w:r w:rsidR="00FF77D1">
        <w:t xml:space="preserve">consumerization of IT, </w:t>
      </w:r>
      <w:r w:rsidR="00DC762B">
        <w:t xml:space="preserve">and </w:t>
      </w:r>
      <w:r w:rsidR="00FF77D1">
        <w:t>the adoption of Cloud technologies</w:t>
      </w:r>
      <w:r w:rsidR="008A0444">
        <w:t xml:space="preserve">, among others. </w:t>
      </w:r>
      <w:r w:rsidR="00DC762B">
        <w:t xml:space="preserve">And like </w:t>
      </w:r>
      <w:r w:rsidR="00F61139">
        <w:t xml:space="preserve">virtual tsunamis, these trends come </w:t>
      </w:r>
      <w:r w:rsidR="00D16099">
        <w:t xml:space="preserve">impacting, sometimes disrupting, and even influencing </w:t>
      </w:r>
      <w:r w:rsidR="005421FB">
        <w:t xml:space="preserve">the performance or </w:t>
      </w:r>
      <w:r w:rsidR="00DD0297">
        <w:t xml:space="preserve">changing the perception of </w:t>
      </w:r>
      <w:r w:rsidR="00464A61">
        <w:t>a corporation (or government) in the eyes of the consumer.</w:t>
      </w:r>
    </w:p>
    <w:p w14:paraId="7D754FD8" w14:textId="6412FBBB" w:rsidR="00431FA0" w:rsidRDefault="00E70B2D">
      <w:pPr>
        <w:pStyle w:val="NoSpacing"/>
      </w:pPr>
      <w:r>
        <w:t xml:space="preserve">It is not different today: </w:t>
      </w:r>
      <w:r w:rsidR="0093595D">
        <w:t xml:space="preserve">tailgating the Cloud adoption, </w:t>
      </w:r>
      <w:r w:rsidR="00875B6A">
        <w:t xml:space="preserve">and </w:t>
      </w:r>
      <w:r w:rsidR="00D3552F">
        <w:t xml:space="preserve">the spreading of </w:t>
      </w:r>
      <w:r w:rsidR="00387FE1">
        <w:t xml:space="preserve">a </w:t>
      </w:r>
      <w:r w:rsidR="0093595D">
        <w:t>Big Data</w:t>
      </w:r>
      <w:r w:rsidR="00D3552F">
        <w:t xml:space="preserve"> </w:t>
      </w:r>
      <w:r w:rsidR="009F12AB">
        <w:t xml:space="preserve">mindset </w:t>
      </w:r>
      <w:r w:rsidR="00875B6A">
        <w:t xml:space="preserve">to solve problems and build solutions comes Artificial Intelligence </w:t>
      </w:r>
      <w:r w:rsidR="007B50F5">
        <w:t xml:space="preserve">(AI) </w:t>
      </w:r>
      <w:r w:rsidR="00875B6A">
        <w:t>and Machine Learning</w:t>
      </w:r>
      <w:r w:rsidR="007B50F5">
        <w:t xml:space="preserve"> (ML)</w:t>
      </w:r>
      <w:r w:rsidR="00EF1BE0">
        <w:t xml:space="preserve">. </w:t>
      </w:r>
      <w:r w:rsidR="007B50F5">
        <w:t>Vendors quickly packaged “AI” offerings</w:t>
      </w:r>
      <w:r w:rsidR="00D81DA1">
        <w:t>, often pre-existing call-center</w:t>
      </w:r>
      <w:r w:rsidR="00B9399F">
        <w:t>-</w:t>
      </w:r>
      <w:r w:rsidR="00D81DA1">
        <w:t xml:space="preserve">related scripts and </w:t>
      </w:r>
      <w:r w:rsidR="00B9399F">
        <w:t>chatbots</w:t>
      </w:r>
      <w:r w:rsidR="00BE4784">
        <w:t xml:space="preserve">, the door to </w:t>
      </w:r>
      <w:r w:rsidR="006804CD">
        <w:t>the CIOs’ IT team w</w:t>
      </w:r>
      <w:r w:rsidR="003E4468">
        <w:t>as</w:t>
      </w:r>
      <w:r w:rsidR="006804CD">
        <w:t xml:space="preserve"> opened, and the offerings began to </w:t>
      </w:r>
      <w:r w:rsidR="00AA2283">
        <w:t xml:space="preserve">mature beyond </w:t>
      </w:r>
      <w:r w:rsidR="00D16D8E">
        <w:t>call</w:t>
      </w:r>
      <w:r w:rsidR="00F955BD">
        <w:t xml:space="preserve"> </w:t>
      </w:r>
      <w:r w:rsidR="00D16D8E">
        <w:t xml:space="preserve">centers and the diverse </w:t>
      </w:r>
      <w:r w:rsidR="00F955BD">
        <w:t xml:space="preserve">medical and micro-biological </w:t>
      </w:r>
      <w:r w:rsidR="00F02D62">
        <w:t>use.</w:t>
      </w:r>
    </w:p>
    <w:p w14:paraId="3B25AD87" w14:textId="3C81ACE6" w:rsidR="00EF1BE0" w:rsidRDefault="005D50D7">
      <w:pPr>
        <w:pStyle w:val="NoSpacing"/>
      </w:pPr>
      <w:r>
        <w:t xml:space="preserve">University and </w:t>
      </w:r>
      <w:r w:rsidR="00B82C3E">
        <w:t>Academic AI-related research w</w:t>
      </w:r>
      <w:r w:rsidR="009B382D">
        <w:t>ere</w:t>
      </w:r>
      <w:r w:rsidR="00B82C3E">
        <w:t xml:space="preserve"> reinforced by highly specialized and well</w:t>
      </w:r>
      <w:r w:rsidR="00B94667">
        <w:t>-funded</w:t>
      </w:r>
      <w:r w:rsidR="00DC781E">
        <w:t xml:space="preserve"> dedicated groups in companies like Google, Facebook, and IBM</w:t>
      </w:r>
      <w:r w:rsidR="00B94667">
        <w:t xml:space="preserve">. Smaller </w:t>
      </w:r>
      <w:r w:rsidR="00EE3A66">
        <w:t xml:space="preserve">organizations, collectives, </w:t>
      </w:r>
      <w:r w:rsidR="009B382D">
        <w:t xml:space="preserve">and </w:t>
      </w:r>
      <w:r w:rsidR="00EE3A66">
        <w:t>startups</w:t>
      </w:r>
      <w:r w:rsidR="009B382D">
        <w:t xml:space="preserve"> are also receiving funding and investments</w:t>
      </w:r>
      <w:r w:rsidR="00F36BBB">
        <w:t>.</w:t>
      </w:r>
    </w:p>
    <w:p w14:paraId="15071761" w14:textId="38B1F651" w:rsidR="00F36BBB" w:rsidRDefault="00FD4265">
      <w:pPr>
        <w:pStyle w:val="NoSpacing"/>
      </w:pPr>
      <w:del w:id="2" w:author="Paulo Leocadio" w:date="2023-03-03T17:21:00Z">
        <w:r w:rsidDel="00454E1F">
          <w:delText>OpenAI</w:delText>
        </w:r>
      </w:del>
      <w:ins w:id="3" w:author="Paulo Leocadio" w:date="2023-03-03T17:21:00Z">
        <w:r w:rsidR="00454E1F">
          <w:t>Open AI</w:t>
        </w:r>
      </w:ins>
      <w:r w:rsidR="001B2CEC">
        <w:t xml:space="preserve"> </w:t>
      </w:r>
      <w:r w:rsidR="00395712">
        <w:t>became an important presence under many aspects and circumstances</w:t>
      </w:r>
      <w:r w:rsidR="001D53A0">
        <w:t xml:space="preserve">. Anyone can interact online and </w:t>
      </w:r>
      <w:r w:rsidR="008A6EC1">
        <w:t xml:space="preserve">in </w:t>
      </w:r>
      <w:r w:rsidR="001D53A0">
        <w:t>real</w:t>
      </w:r>
      <w:r w:rsidR="00552458">
        <w:t>-</w:t>
      </w:r>
      <w:r w:rsidR="001D53A0">
        <w:t>time with its chatbot</w:t>
      </w:r>
      <w:r w:rsidR="008A6EC1">
        <w:t>, obtaining real</w:t>
      </w:r>
      <w:r w:rsidR="00C97834">
        <w:t>-</w:t>
      </w:r>
      <w:r w:rsidR="008A6EC1">
        <w:t>life value</w:t>
      </w:r>
      <w:r w:rsidR="00B35F24">
        <w:t xml:space="preserve"> as a work tool for many areas.</w:t>
      </w:r>
    </w:p>
    <w:p w14:paraId="19CC4617" w14:textId="5D16C32E" w:rsidR="002706D8" w:rsidRDefault="00C97834" w:rsidP="002706D8">
      <w:pPr>
        <w:pStyle w:val="NoSpacing"/>
      </w:pPr>
      <w:r>
        <w:t>When asked “</w:t>
      </w:r>
      <w:r w:rsidRPr="00C97834">
        <w:t>please explain what Large Language Models are</w:t>
      </w:r>
      <w:r>
        <w:t xml:space="preserve">?”, the OpenAI chatbot </w:t>
      </w:r>
      <w:r w:rsidR="00341769">
        <w:t xml:space="preserve">responded </w:t>
      </w:r>
      <w:sdt>
        <w:sdtPr>
          <w:id w:val="-1562010213"/>
          <w:citation/>
        </w:sdtPr>
        <w:sdtContent>
          <w:r w:rsidR="00341769">
            <w:fldChar w:fldCharType="begin"/>
          </w:r>
          <w:r w:rsidR="00341769">
            <w:instrText xml:space="preserve"> CITATION Ope23 \l 1033 </w:instrText>
          </w:r>
          <w:r w:rsidR="00341769">
            <w:fldChar w:fldCharType="separate"/>
          </w:r>
          <w:r w:rsidR="003914D4">
            <w:rPr>
              <w:noProof/>
            </w:rPr>
            <w:t>(OpenAI, 2023)</w:t>
          </w:r>
          <w:r w:rsidR="00341769">
            <w:fldChar w:fldCharType="end"/>
          </w:r>
        </w:sdtContent>
      </w:sdt>
      <w:r w:rsidR="007C55D0">
        <w:t>: “</w:t>
      </w:r>
      <w:r w:rsidR="002706D8">
        <w:t xml:space="preserve">Large Language Models (LLMs) are a type of artificial intelligence (AI) model that </w:t>
      </w:r>
      <w:r w:rsidR="00005885">
        <w:t>is</w:t>
      </w:r>
      <w:r w:rsidR="002706D8">
        <w:t xml:space="preserve"> designed to understand and generate human-like language. These models are trained on massive amounts of text data, such as books, articles, and web pages, and use advanced algorithms to learn the patterns and structures of language.</w:t>
      </w:r>
    </w:p>
    <w:p w14:paraId="21203DFA" w14:textId="1ABA42E3" w:rsidR="002706D8" w:rsidRDefault="002706D8" w:rsidP="002706D8">
      <w:pPr>
        <w:pStyle w:val="NoSpacing"/>
      </w:pPr>
      <w:r>
        <w:t xml:space="preserve">LLMs </w:t>
      </w:r>
      <w:r w:rsidR="00005885">
        <w:t>can</w:t>
      </w:r>
      <w:r>
        <w:t xml:space="preserve"> perform a wide range of natural language processing (NLP) tasks, such as language translation, sentiment analysis, text classification, and question</w:t>
      </w:r>
      <w:r w:rsidR="00005885">
        <w:t>-</w:t>
      </w:r>
      <w:r>
        <w:t>answering. They can also generate human-like text, such as short stories, news articles, and even poetry.</w:t>
      </w:r>
    </w:p>
    <w:p w14:paraId="06ACA491" w14:textId="06669813" w:rsidR="002706D8" w:rsidRDefault="002706D8" w:rsidP="002706D8">
      <w:pPr>
        <w:pStyle w:val="NoSpacing"/>
      </w:pPr>
      <w:r>
        <w:t>Some examples of LLMs include GPT-3 (Generative Pre-trained Transformer 3), BERT (Bidirectional Encoder Representations from Transformers), and T5 (Text-to-Text Transfer Transformer). These models have achieved significant breakthroughs in NLP and are widely used in industry and academia for various applications.</w:t>
      </w:r>
      <w:r w:rsidR="00816DCC">
        <w:t>”(grammar erro</w:t>
      </w:r>
      <w:r w:rsidR="00B50D83">
        <w:t>r</w:t>
      </w:r>
      <w:r w:rsidR="00816DCC">
        <w:t>s found in the AI</w:t>
      </w:r>
      <w:r w:rsidR="00B50D83">
        <w:t>-</w:t>
      </w:r>
      <w:r w:rsidR="00816DCC">
        <w:t>generated text were left unchanged on purpose).</w:t>
      </w:r>
    </w:p>
    <w:p w14:paraId="37596FB2" w14:textId="580946D6" w:rsidR="00E81978" w:rsidRDefault="005D3A03">
      <w:r>
        <w:rPr>
          <w:rStyle w:val="Emphasis"/>
        </w:rPr>
        <w:t>Keywords</w:t>
      </w:r>
      <w:r>
        <w:t xml:space="preserve">:  </w:t>
      </w:r>
      <w:r w:rsidR="00B50D83">
        <w:t>Artificial Intelligence; AI; Machine Learning; Large Language Models, MLL</w:t>
      </w:r>
    </w:p>
    <w:p w14:paraId="7D1ED3CE" w14:textId="23E06DAF" w:rsidR="00E81978" w:rsidRDefault="00000000">
      <w:pPr>
        <w:pStyle w:val="SectionTitle"/>
      </w:pPr>
      <w:sdt>
        <w:sdtPr>
          <w:alias w:val="Section title:"/>
          <w:tag w:val="Section title:"/>
          <w:id w:val="984196707"/>
          <w:placeholder>
            <w:docPart w:val="B24410E501CD47599BE711B966E4B28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73B82">
            <w:t>Large Language Models: Machine Learning Down to Earth</w:t>
          </w:r>
        </w:sdtContent>
      </w:sdt>
    </w:p>
    <w:p w14:paraId="22B0855E" w14:textId="4BCCC2A2" w:rsidR="00E81978" w:rsidRDefault="00DC20C7">
      <w:r>
        <w:t>Large Language Models (MLLs)</w:t>
      </w:r>
      <w:r w:rsidR="00436ECA">
        <w:t xml:space="preserve"> are potentially the closest </w:t>
      </w:r>
      <w:r w:rsidR="00EA29EB">
        <w:t>Machine Learning</w:t>
      </w:r>
      <w:r w:rsidR="00436ECA">
        <w:t xml:space="preserve"> </w:t>
      </w:r>
      <w:r w:rsidR="00EA29EB">
        <w:t xml:space="preserve">models </w:t>
      </w:r>
      <w:r w:rsidR="00F43933">
        <w:t xml:space="preserve">a random person can interact with. It is likely </w:t>
      </w:r>
      <w:r w:rsidR="001E3B4D">
        <w:t xml:space="preserve">the best AI </w:t>
      </w:r>
      <w:r w:rsidR="00816268">
        <w:t xml:space="preserve">set of tools that enable the building of applications that </w:t>
      </w:r>
      <w:r w:rsidR="00A16785">
        <w:t xml:space="preserve">would come to our dreamer minds when visualizing </w:t>
      </w:r>
      <w:r w:rsidR="00FE5FD9">
        <w:t>science fiction stories in real life down to Earth.</w:t>
      </w:r>
      <w:r w:rsidR="001E3B4D">
        <w:t xml:space="preserve"> </w:t>
      </w:r>
    </w:p>
    <w:p w14:paraId="68F9209E" w14:textId="22C93DE8" w:rsidR="00E81978" w:rsidRDefault="00B8203B">
      <w:pPr>
        <w:pStyle w:val="Heading1"/>
      </w:pPr>
      <w:r>
        <w:t>Large Language Models</w:t>
      </w:r>
    </w:p>
    <w:p w14:paraId="38653374" w14:textId="3995460A" w:rsidR="00E81978" w:rsidRDefault="00AE16CB">
      <w:r>
        <w:t xml:space="preserve">This article </w:t>
      </w:r>
      <w:r w:rsidR="00763038">
        <w:t xml:space="preserve">superficially </w:t>
      </w:r>
      <w:r>
        <w:t xml:space="preserve">explores </w:t>
      </w:r>
      <w:r w:rsidR="008046FB">
        <w:t xml:space="preserve">current advances in Neural </w:t>
      </w:r>
      <w:r w:rsidR="002147A2">
        <w:t>network</w:t>
      </w:r>
      <w:r w:rsidR="008046FB">
        <w:t>s for large</w:t>
      </w:r>
      <w:r w:rsidR="002147A2">
        <w:t>-</w:t>
      </w:r>
      <w:r w:rsidR="008046FB">
        <w:t>scale language modeling</w:t>
      </w:r>
      <w:r w:rsidR="00495EE5">
        <w:t xml:space="preserve">. </w:t>
      </w:r>
      <w:r w:rsidR="002147A2">
        <w:t xml:space="preserve">The text </w:t>
      </w:r>
      <w:r w:rsidR="002A17D3">
        <w:t>introduces current</w:t>
      </w:r>
      <w:r w:rsidR="00AF4ACC">
        <w:t xml:space="preserve"> and potential </w:t>
      </w:r>
      <w:r w:rsidR="002A17D3">
        <w:t>real</w:t>
      </w:r>
      <w:r w:rsidR="00085D76">
        <w:t>-</w:t>
      </w:r>
      <w:r w:rsidR="002A17D3">
        <w:t>life applications</w:t>
      </w:r>
      <w:r w:rsidR="00AF4ACC">
        <w:t>, as well as discusses the potential sources of risk</w:t>
      </w:r>
      <w:r w:rsidR="000954E9">
        <w:t xml:space="preserve"> (and concerns)</w:t>
      </w:r>
      <w:r w:rsidR="00AE3136">
        <w:t xml:space="preserve"> related to some of the currently used techniques.</w:t>
      </w:r>
    </w:p>
    <w:p w14:paraId="1D73ABC1" w14:textId="4F8024B4" w:rsidR="00E81978" w:rsidRPr="00C31D30" w:rsidRDefault="00FA4EE0" w:rsidP="00C31D30">
      <w:pPr>
        <w:pStyle w:val="Heading2"/>
      </w:pPr>
      <w:r>
        <w:t>Understanding t</w:t>
      </w:r>
      <w:r w:rsidR="00270B7E">
        <w:t>he Limits of LLM</w:t>
      </w:r>
      <w:r w:rsidR="00A20C7C">
        <w:t>s</w:t>
      </w:r>
    </w:p>
    <w:p w14:paraId="7990D0F1" w14:textId="0E61CC18" w:rsidR="00E81978" w:rsidRDefault="00AE1DB0">
      <w:pPr>
        <w:pStyle w:val="NoSpacing"/>
      </w:pPr>
      <w:r>
        <w:t xml:space="preserve">In a simplistic </w:t>
      </w:r>
      <w:r w:rsidR="00DF1AF1">
        <w:t>description</w:t>
      </w:r>
      <w:r w:rsidR="007115CC">
        <w:t xml:space="preserve">, </w:t>
      </w:r>
      <w:r w:rsidR="002C66E5">
        <w:t>L</w:t>
      </w:r>
      <w:r w:rsidR="001E5811">
        <w:t>a</w:t>
      </w:r>
      <w:r w:rsidR="002C66E5">
        <w:t xml:space="preserve">nguage Modeling (LM) </w:t>
      </w:r>
      <w:r w:rsidR="00AC622D">
        <w:t xml:space="preserve">is a set of core tasks </w:t>
      </w:r>
      <w:r w:rsidR="00392BF9">
        <w:t xml:space="preserve">for sentence building, </w:t>
      </w:r>
      <w:r w:rsidR="00726CDE">
        <w:t>encoding grammatical structure</w:t>
      </w:r>
      <w:r w:rsidR="00EA452B">
        <w:t xml:space="preserve">, and </w:t>
      </w:r>
      <w:r w:rsidR="004466B5">
        <w:t>also to digest information about the knowledge</w:t>
      </w:r>
      <w:r w:rsidR="001135D8">
        <w:t xml:space="preserve"> a data set (or text) may </w:t>
      </w:r>
      <w:r w:rsidR="006D7ADD">
        <w:t>be composed of</w:t>
      </w:r>
      <w:r w:rsidR="00602A8E">
        <w:t xml:space="preserve">, in other words, when </w:t>
      </w:r>
      <w:r w:rsidR="000166F7">
        <w:t>very large amounts of data are available to train language models</w:t>
      </w:r>
      <w:r w:rsidR="00D74A34">
        <w:t xml:space="preserve">, they </w:t>
      </w:r>
      <w:r w:rsidR="001E5811">
        <w:t>can</w:t>
      </w:r>
      <w:r w:rsidR="00D74A34">
        <w:t xml:space="preserve"> extract a compact </w:t>
      </w:r>
      <w:r w:rsidR="00C74618">
        <w:t>version of the knowledge encoded in that train</w:t>
      </w:r>
      <w:r w:rsidR="007B04C1">
        <w:t>ing</w:t>
      </w:r>
      <w:r w:rsidR="00C74618">
        <w:t xml:space="preserve"> data</w:t>
      </w:r>
      <w:sdt>
        <w:sdtPr>
          <w:id w:val="-452712588"/>
          <w:citation/>
        </w:sdtPr>
        <w:sdtContent>
          <w:r w:rsidR="00B42B75">
            <w:fldChar w:fldCharType="begin"/>
          </w:r>
          <w:r w:rsidR="00695C9B">
            <w:instrText xml:space="preserve">CITATION Vas \l 1033 </w:instrText>
          </w:r>
          <w:r w:rsidR="00B42B75">
            <w:fldChar w:fldCharType="separate"/>
          </w:r>
          <w:r w:rsidR="003914D4">
            <w:rPr>
              <w:noProof/>
            </w:rPr>
            <w:t xml:space="preserve"> (Vaswani, Zhao, Fossum, &amp; Chiang)</w:t>
          </w:r>
          <w:r w:rsidR="00B42B75">
            <w:fldChar w:fldCharType="end"/>
          </w:r>
        </w:sdtContent>
      </w:sdt>
      <w:r w:rsidR="000E0DA5">
        <w:t xml:space="preserve">. </w:t>
      </w:r>
      <w:r w:rsidR="000B31C0">
        <w:t xml:space="preserve">Currently, a considerable amount of effort is dedicated to smaller sets of </w:t>
      </w:r>
      <w:r w:rsidR="00FA64CD">
        <w:t>data to train LMs</w:t>
      </w:r>
      <w:r w:rsidR="001E62EE">
        <w:t>. T</w:t>
      </w:r>
      <w:r w:rsidR="003A5390">
        <w:t xml:space="preserve">he </w:t>
      </w:r>
      <w:r w:rsidR="00DA00D8">
        <w:t xml:space="preserve">performance of large tasks (on larger sets of data) </w:t>
      </w:r>
      <w:r w:rsidR="002112A9">
        <w:t xml:space="preserve">demonstrates to be very relevant </w:t>
      </w:r>
      <w:r w:rsidR="00EA5F56">
        <w:t xml:space="preserve">for </w:t>
      </w:r>
      <w:r w:rsidR="00DE7DB8">
        <w:t xml:space="preserve">extracting what matters, many ideas </w:t>
      </w:r>
      <w:r w:rsidR="007427B8">
        <w:t>work</w:t>
      </w:r>
      <w:r w:rsidR="00935D14">
        <w:t xml:space="preserve"> well</w:t>
      </w:r>
      <w:r w:rsidR="007427B8">
        <w:t xml:space="preserve"> in smaller sets</w:t>
      </w:r>
      <w:r w:rsidR="00935D14">
        <w:t xml:space="preserve"> but </w:t>
      </w:r>
      <w:r w:rsidR="00123226">
        <w:t xml:space="preserve">do not improve </w:t>
      </w:r>
      <w:r w:rsidR="005248A8">
        <w:t xml:space="preserve">further </w:t>
      </w:r>
      <w:r w:rsidR="00123226">
        <w:t xml:space="preserve">when applied in larger sets </w:t>
      </w:r>
      <w:sdt>
        <w:sdtPr>
          <w:id w:val="-307093492"/>
          <w:citation/>
        </w:sdtPr>
        <w:sdtContent>
          <w:r w:rsidR="004923FE">
            <w:fldChar w:fldCharType="begin"/>
          </w:r>
          <w:r w:rsidR="00695C9B">
            <w:instrText xml:space="preserve">CITATION Joz16 \l 1033 </w:instrText>
          </w:r>
          <w:r w:rsidR="004923FE">
            <w:fldChar w:fldCharType="separate"/>
          </w:r>
          <w:r w:rsidR="003914D4">
            <w:rPr>
              <w:noProof/>
            </w:rPr>
            <w:t>(Jozefowicz, Vinyals, Schuster, Shazeer, &amp; Wu, 2016)</w:t>
          </w:r>
          <w:r w:rsidR="004923FE">
            <w:fldChar w:fldCharType="end"/>
          </w:r>
        </w:sdtContent>
      </w:sdt>
      <w:r w:rsidR="004923FE">
        <w:t>.</w:t>
      </w:r>
    </w:p>
    <w:p w14:paraId="002E7541" w14:textId="6A9A2B12" w:rsidR="00C40868" w:rsidRDefault="00C40868">
      <w:pPr>
        <w:pStyle w:val="NoSpacing"/>
      </w:pPr>
      <w:r>
        <w:t>It is worth noting that</w:t>
      </w:r>
      <w:r w:rsidR="00613D6C">
        <w:t xml:space="preserve">, </w:t>
      </w:r>
      <w:r w:rsidR="004D64F9">
        <w:t xml:space="preserve">based on how fast hardware is improving currently, </w:t>
      </w:r>
      <w:r w:rsidR="00E47BA7">
        <w:t xml:space="preserve">combined with unimaginable amounts of text (data) available in the </w:t>
      </w:r>
      <w:r w:rsidR="007601BF">
        <w:t xml:space="preserve">globalized connected world, </w:t>
      </w:r>
      <w:r w:rsidR="003B60A8">
        <w:t>dealing with large</w:t>
      </w:r>
      <w:r w:rsidR="008A6604">
        <w:t>-</w:t>
      </w:r>
      <w:r w:rsidR="003B60A8">
        <w:t xml:space="preserve">scale modeling </w:t>
      </w:r>
      <w:r w:rsidR="008A6604">
        <w:t xml:space="preserve">is not as problematic as it used to be </w:t>
      </w:r>
      <w:sdt>
        <w:sdtPr>
          <w:id w:val="1894780468"/>
          <w:citation/>
        </w:sdtPr>
        <w:sdtContent>
          <w:r w:rsidR="008A6604">
            <w:fldChar w:fldCharType="begin"/>
          </w:r>
          <w:r w:rsidR="00695C9B">
            <w:instrText xml:space="preserve">CITATION Joz16 \l 1033 </w:instrText>
          </w:r>
          <w:r w:rsidR="008A6604">
            <w:fldChar w:fldCharType="separate"/>
          </w:r>
          <w:r w:rsidR="003914D4">
            <w:rPr>
              <w:noProof/>
            </w:rPr>
            <w:t>(Jozefowicz, Vinyals, Schuster, Shazeer, &amp; Wu, 2016)</w:t>
          </w:r>
          <w:r w:rsidR="008A6604">
            <w:fldChar w:fldCharType="end"/>
          </w:r>
        </w:sdtContent>
      </w:sdt>
      <w:r w:rsidR="008A6604">
        <w:t>.</w:t>
      </w:r>
    </w:p>
    <w:p w14:paraId="43ACB8D8" w14:textId="2344FED6" w:rsidR="00355DCA" w:rsidRPr="00C31D30" w:rsidRDefault="00CE1C14" w:rsidP="00C31D30">
      <w:pPr>
        <w:pStyle w:val="Heading3"/>
      </w:pPr>
      <w:r>
        <w:t>Extracting Data from LLMs</w:t>
      </w:r>
      <w:r w:rsidR="00355DCA" w:rsidRPr="00C31D30">
        <w:t>.</w:t>
      </w:r>
    </w:p>
    <w:p w14:paraId="543C03B8" w14:textId="3B01744D" w:rsidR="00E81978" w:rsidRDefault="00DF1AF1">
      <w:r>
        <w:t xml:space="preserve">One level deeper than </w:t>
      </w:r>
      <w:r w:rsidR="00D32E5B">
        <w:t xml:space="preserve">the </w:t>
      </w:r>
      <w:r>
        <w:t xml:space="preserve">previous section, </w:t>
      </w:r>
      <w:r w:rsidR="00D32E5B">
        <w:t>Language Models are statistical models</w:t>
      </w:r>
      <w:r w:rsidR="002C5375">
        <w:t xml:space="preserve"> assigning </w:t>
      </w:r>
      <w:r w:rsidR="00DE4A7A">
        <w:t xml:space="preserve">a </w:t>
      </w:r>
      <w:r w:rsidR="002C5375">
        <w:t>probability to a sequence of words</w:t>
      </w:r>
      <w:r w:rsidR="00F11889">
        <w:t xml:space="preserve">. Contemporary </w:t>
      </w:r>
      <w:r w:rsidR="00203BE7">
        <w:t xml:space="preserve">neural-network-based LMs use </w:t>
      </w:r>
      <w:r w:rsidR="00DF1FD5">
        <w:t xml:space="preserve">models with </w:t>
      </w:r>
      <w:r w:rsidR="005B23B9">
        <w:t xml:space="preserve">very </w:t>
      </w:r>
      <w:r w:rsidR="00F97363">
        <w:t>large</w:t>
      </w:r>
      <w:r w:rsidR="001E4C80">
        <w:t xml:space="preserve"> data arc</w:t>
      </w:r>
      <w:r w:rsidR="00414043">
        <w:t>h</w:t>
      </w:r>
      <w:r w:rsidR="001E4C80">
        <w:t>itecture (</w:t>
      </w:r>
      <w:r w:rsidR="00E86949">
        <w:t>in the hundreds of billions</w:t>
      </w:r>
      <w:r w:rsidR="00414043">
        <w:t xml:space="preserve"> of</w:t>
      </w:r>
      <w:r w:rsidR="00E86949">
        <w:t xml:space="preserve"> parameters) and are </w:t>
      </w:r>
      <w:r w:rsidR="00414043">
        <w:t xml:space="preserve">exposed to training on </w:t>
      </w:r>
      <w:r w:rsidR="002D17C2">
        <w:t>terabytes of datasets of English texts.</w:t>
      </w:r>
      <w:r w:rsidR="006B7984">
        <w:t xml:space="preserve"> This </w:t>
      </w:r>
      <w:r w:rsidR="00AC093E">
        <w:t>very large</w:t>
      </w:r>
      <w:r w:rsidR="00D73568">
        <w:t>-</w:t>
      </w:r>
      <w:r w:rsidR="00AC093E">
        <w:t xml:space="preserve">scale </w:t>
      </w:r>
      <w:r w:rsidR="006B7984">
        <w:t xml:space="preserve">scenario </w:t>
      </w:r>
      <w:r w:rsidR="00AA2475">
        <w:t xml:space="preserve">expands the ability of LMs </w:t>
      </w:r>
      <w:r w:rsidR="000B4D8F">
        <w:t>to generate</w:t>
      </w:r>
      <w:r w:rsidR="00AA2475">
        <w:t xml:space="preserve"> fluent natural language</w:t>
      </w:r>
      <w:r w:rsidR="00D73568">
        <w:t>, also enabling them to be applied to a multitude of other activities</w:t>
      </w:r>
      <w:r w:rsidR="000B4D8F">
        <w:t xml:space="preserve"> </w:t>
      </w:r>
      <w:sdt>
        <w:sdtPr>
          <w:id w:val="1613233877"/>
          <w:citation/>
        </w:sdtPr>
        <w:sdtContent>
          <w:r w:rsidR="000B4D8F">
            <w:fldChar w:fldCharType="begin"/>
          </w:r>
          <w:r w:rsidR="00695C9B">
            <w:instrText xml:space="preserve">CITATION Car21 \l 1033 </w:instrText>
          </w:r>
          <w:r w:rsidR="000B4D8F">
            <w:fldChar w:fldCharType="separate"/>
          </w:r>
          <w:r w:rsidR="003914D4">
            <w:rPr>
              <w:noProof/>
            </w:rPr>
            <w:t>(Carlini, et al., 2021)</w:t>
          </w:r>
          <w:r w:rsidR="000B4D8F">
            <w:fldChar w:fldCharType="end"/>
          </w:r>
        </w:sdtContent>
      </w:sdt>
      <w:r w:rsidR="000B4D8F">
        <w:t xml:space="preserve">. </w:t>
      </w:r>
    </w:p>
    <w:p w14:paraId="3CC4243E" w14:textId="4196D725" w:rsidR="0014179B" w:rsidRDefault="000862B7">
      <w:pPr>
        <w:rPr>
          <w:b/>
          <w:bCs/>
        </w:rPr>
      </w:pPr>
      <w:r>
        <w:t xml:space="preserve">The concern here </w:t>
      </w:r>
      <w:r w:rsidR="00190D70">
        <w:t xml:space="preserve">is the possibility of exposing </w:t>
      </w:r>
      <w:r w:rsidR="00065249">
        <w:t xml:space="preserve">information related to the training data, which can contain </w:t>
      </w:r>
      <w:r w:rsidR="000C65DC">
        <w:t>private data</w:t>
      </w:r>
      <w:r w:rsidR="001D1CFA">
        <w:t>, a</w:t>
      </w:r>
      <w:r w:rsidR="00F4360C">
        <w:t xml:space="preserve">n existing </w:t>
      </w:r>
      <w:r w:rsidR="001D1CFA">
        <w:t xml:space="preserve">scenario </w:t>
      </w:r>
      <w:r w:rsidR="00B97C99">
        <w:t>when training language models</w:t>
      </w:r>
      <w:r w:rsidR="00D47568">
        <w:t xml:space="preserve">. It </w:t>
      </w:r>
      <w:r w:rsidR="007B495F">
        <w:t xml:space="preserve">can be exploited to predict the presence (or not) of </w:t>
      </w:r>
      <w:r w:rsidR="007F6BCF">
        <w:t xml:space="preserve">any specific content in the training data </w:t>
      </w:r>
      <w:sdt>
        <w:sdtPr>
          <w:id w:val="1502542004"/>
          <w:citation/>
        </w:sdtPr>
        <w:sdtContent>
          <w:r w:rsidR="00E7785B">
            <w:fldChar w:fldCharType="begin"/>
          </w:r>
          <w:r w:rsidR="00695C9B">
            <w:instrText xml:space="preserve">CITATION Car21 \l 1033 </w:instrText>
          </w:r>
          <w:r w:rsidR="00E7785B">
            <w:fldChar w:fldCharType="separate"/>
          </w:r>
          <w:r w:rsidR="003914D4">
            <w:rPr>
              <w:noProof/>
            </w:rPr>
            <w:t>(Carlini, et al., 2021)</w:t>
          </w:r>
          <w:r w:rsidR="00E7785B">
            <w:fldChar w:fldCharType="end"/>
          </w:r>
        </w:sdtContent>
      </w:sdt>
      <w:r w:rsidR="00E7785B">
        <w:t>.</w:t>
      </w:r>
    </w:p>
    <w:p w14:paraId="1D678E1A" w14:textId="4D779D21" w:rsidR="00355DCA" w:rsidRPr="00C31D30" w:rsidRDefault="00BD69A1" w:rsidP="002C3E5D">
      <w:pPr>
        <w:pStyle w:val="Heading3"/>
      </w:pPr>
      <w:r>
        <w:t xml:space="preserve">LLMs </w:t>
      </w:r>
      <w:r w:rsidR="001D7854">
        <w:t>and the risk of creating</w:t>
      </w:r>
      <w:r w:rsidR="002C3E5D">
        <w:t xml:space="preserve"> </w:t>
      </w:r>
      <w:r w:rsidR="001D7854">
        <w:t>s</w:t>
      </w:r>
      <w:r w:rsidR="002C3E5D">
        <w:t xml:space="preserve">tochastic </w:t>
      </w:r>
      <w:r w:rsidR="001D7854">
        <w:t>p</w:t>
      </w:r>
      <w:r w:rsidR="002C3E5D">
        <w:t>arrots</w:t>
      </w:r>
      <w:r w:rsidR="00355DCA" w:rsidRPr="00C31D30">
        <w:t>.</w:t>
      </w:r>
    </w:p>
    <w:p w14:paraId="28C33046" w14:textId="51F8CC32" w:rsidR="00E81978" w:rsidRDefault="006E09BD">
      <w:r>
        <w:t xml:space="preserve">How to know </w:t>
      </w:r>
      <w:r w:rsidR="000E025A">
        <w:t xml:space="preserve">when </w:t>
      </w:r>
      <w:r w:rsidR="006C744D">
        <w:t>a Large Language Model becomes too big?</w:t>
      </w:r>
      <w:r w:rsidR="003320E9">
        <w:t xml:space="preserve"> For the English language alone</w:t>
      </w:r>
      <w:r w:rsidR="008D6991">
        <w:t xml:space="preserve">, </w:t>
      </w:r>
      <w:r w:rsidR="00C32F75">
        <w:t>the last three years of development and deployment of LLM</w:t>
      </w:r>
      <w:r w:rsidR="00F96B19">
        <w:t>s</w:t>
      </w:r>
      <w:r w:rsidR="00C32F75">
        <w:t xml:space="preserve"> </w:t>
      </w:r>
      <w:r w:rsidR="0096707E">
        <w:t>ha</w:t>
      </w:r>
      <w:r w:rsidR="00422F47">
        <w:t>ve</w:t>
      </w:r>
      <w:r w:rsidR="0096707E">
        <w:t xml:space="preserve"> been characterized by</w:t>
      </w:r>
      <w:r w:rsidR="00422F47">
        <w:t xml:space="preserve"> the advent of continuously larger LMs.</w:t>
      </w:r>
      <w:r w:rsidR="00EC0EE0">
        <w:t xml:space="preserve"> </w:t>
      </w:r>
      <w:r w:rsidR="002347B2">
        <w:t xml:space="preserve">It is necessary to evaluate the impacts of </w:t>
      </w:r>
      <w:r w:rsidR="00305BBF">
        <w:t xml:space="preserve">scale in the understanding of what is in the training data. </w:t>
      </w:r>
      <w:r w:rsidR="00986568">
        <w:t xml:space="preserve">Multiple sources of data will also be sources of </w:t>
      </w:r>
      <w:r w:rsidR="005D0FEA">
        <w:t>different bia</w:t>
      </w:r>
      <w:r w:rsidR="00B03196">
        <w:t>se</w:t>
      </w:r>
      <w:r w:rsidR="005D0FEA">
        <w:t xml:space="preserve">s (cultural, regional, </w:t>
      </w:r>
      <w:r w:rsidR="00B03196">
        <w:t xml:space="preserve">and </w:t>
      </w:r>
      <w:r w:rsidR="005D0FEA">
        <w:t>interpretation)</w:t>
      </w:r>
      <w:r w:rsidR="00A02A9F">
        <w:t xml:space="preserve"> </w:t>
      </w:r>
      <w:sdt>
        <w:sdtPr>
          <w:id w:val="-104665499"/>
          <w:citation/>
        </w:sdtPr>
        <w:sdtContent>
          <w:r w:rsidR="00DC3DBA">
            <w:fldChar w:fldCharType="begin"/>
          </w:r>
          <w:r w:rsidR="00DC3DBA">
            <w:instrText xml:space="preserve"> CITATION Ben21 \l 1033 </w:instrText>
          </w:r>
          <w:r w:rsidR="00DC3DBA">
            <w:fldChar w:fldCharType="separate"/>
          </w:r>
          <w:r w:rsidR="003914D4">
            <w:rPr>
              <w:noProof/>
            </w:rPr>
            <w:t>(Bender, Gebru, McMillan-Major, &amp; Shmitchell, 2021)</w:t>
          </w:r>
          <w:r w:rsidR="00DC3DBA">
            <w:fldChar w:fldCharType="end"/>
          </w:r>
        </w:sdtContent>
      </w:sdt>
      <w:r w:rsidR="005D0FEA">
        <w:t xml:space="preserve">. </w:t>
      </w:r>
      <w:r w:rsidR="00B03196">
        <w:t>Consider the anec</w:t>
      </w:r>
      <w:r w:rsidR="007A7586">
        <w:t xml:space="preserve">dote of a random corporation working with their business quarterly data to interpret </w:t>
      </w:r>
      <w:r w:rsidR="00E74499">
        <w:t>performance. It is no</w:t>
      </w:r>
      <w:r w:rsidR="00B64BE9">
        <w:t>t</w:t>
      </w:r>
      <w:r w:rsidR="00E74499">
        <w:t xml:space="preserve"> unusual for two competing areas </w:t>
      </w:r>
      <w:r w:rsidR="00B64BE9">
        <w:t xml:space="preserve">to </w:t>
      </w:r>
      <w:r w:rsidR="00E74499">
        <w:t>use the same data</w:t>
      </w:r>
      <w:r w:rsidR="00B64BE9">
        <w:t xml:space="preserve"> with </w:t>
      </w:r>
      <w:r w:rsidR="003F344B">
        <w:t xml:space="preserve">a </w:t>
      </w:r>
      <w:r w:rsidR="00B64BE9">
        <w:t>strong selecti</w:t>
      </w:r>
      <w:r w:rsidR="000519B3">
        <w:t>on</w:t>
      </w:r>
      <w:r w:rsidR="00B64BE9">
        <w:t xml:space="preserve"> bias to </w:t>
      </w:r>
      <w:r w:rsidR="003F344B">
        <w:t xml:space="preserve">show positive or negative performance based on the same data set for the month. </w:t>
      </w:r>
      <w:r w:rsidR="000519B3">
        <w:t>As an example, two c</w:t>
      </w:r>
      <w:r w:rsidR="00C248F7">
        <w:t xml:space="preserve">ompeting departments </w:t>
      </w:r>
      <w:r w:rsidR="00A0407C">
        <w:t xml:space="preserve">use the same data, from the same source, with the same quantities, results, and comments. They are evaluating the trends of </w:t>
      </w:r>
      <w:r w:rsidR="004A3610">
        <w:t xml:space="preserve">customer satisfaction </w:t>
      </w:r>
      <w:r w:rsidR="00FB3B2E">
        <w:t>with</w:t>
      </w:r>
      <w:r w:rsidR="004A3610">
        <w:t xml:space="preserve"> the services provided by one of the departments to the customers of the competing one. </w:t>
      </w:r>
      <w:r w:rsidR="00FB3B2E">
        <w:t>During the most recent quarter, the results show</w:t>
      </w:r>
      <w:r w:rsidR="00517A94">
        <w:t xml:space="preserve"> 100% satisfaction, 50% satisfaction, and 0 satisfaction. The </w:t>
      </w:r>
      <w:r w:rsidR="00761ED7">
        <w:t xml:space="preserve">customer management team </w:t>
      </w:r>
      <w:r w:rsidR="00E86EF2">
        <w:t xml:space="preserve">defends </w:t>
      </w:r>
      <w:r w:rsidR="005B3FC0">
        <w:t>its</w:t>
      </w:r>
      <w:r w:rsidR="00E86EF2">
        <w:t xml:space="preserve"> position to senior management that the delivery team is doing a poor job</w:t>
      </w:r>
      <w:r w:rsidR="005B3FC0">
        <w:t xml:space="preserve"> which is supported by the data</w:t>
      </w:r>
      <w:r w:rsidR="005B7BF1">
        <w:t xml:space="preserve"> with not only a negative trend but a concerning drop in satisfaction to zero. </w:t>
      </w:r>
      <w:r w:rsidR="0088661C">
        <w:t>The delivery team argues that, for the first month, only one of the clients responded to the survey, two clients responded in the second month, and finally no client responded to the survey in the third month of that quarter.</w:t>
      </w:r>
    </w:p>
    <w:p w14:paraId="6D3481A1" w14:textId="4C66CF2A" w:rsidR="007045BE" w:rsidRDefault="007045BE">
      <w:r>
        <w:t xml:space="preserve">There are mitigating </w:t>
      </w:r>
      <w:r w:rsidR="002534DD">
        <w:t>actions to deal with most sources of risk</w:t>
      </w:r>
      <w:r w:rsidR="00D90429">
        <w:t xml:space="preserve">. Extrapolating our example to large scale, </w:t>
      </w:r>
      <w:r w:rsidR="0083560D">
        <w:t>curation and documentation of the data sources, including every aspect possible (geography, population, locale</w:t>
      </w:r>
      <w:r w:rsidR="0083300F">
        <w:t xml:space="preserve">, number of surveyed </w:t>
      </w:r>
      <w:r w:rsidR="00915844">
        <w:t>unities – individuals, families, properties, among others</w:t>
      </w:r>
      <w:r w:rsidR="00A702F3">
        <w:t>) making sure the project start</w:t>
      </w:r>
      <w:r w:rsidR="004511E7">
        <w:t>s</w:t>
      </w:r>
      <w:r w:rsidR="00A702F3">
        <w:t xml:space="preserve"> with </w:t>
      </w:r>
      <w:r w:rsidR="004511E7">
        <w:t xml:space="preserve">datasets created as large as they can be properly documented </w:t>
      </w:r>
      <w:sdt>
        <w:sdtPr>
          <w:id w:val="1656722181"/>
          <w:citation/>
        </w:sdtPr>
        <w:sdtContent>
          <w:r w:rsidR="004511E7">
            <w:fldChar w:fldCharType="begin"/>
          </w:r>
          <w:r w:rsidR="006E5439">
            <w:instrText xml:space="preserve">CITATION Ben21 \l 1033 </w:instrText>
          </w:r>
          <w:r w:rsidR="004511E7">
            <w:fldChar w:fldCharType="separate"/>
          </w:r>
          <w:r w:rsidR="003914D4">
            <w:rPr>
              <w:noProof/>
            </w:rPr>
            <w:t>(Bender, Gebru, McMillan-Major, &amp; Shmitchell, 2021)</w:t>
          </w:r>
          <w:r w:rsidR="004511E7">
            <w:fldChar w:fldCharType="end"/>
          </w:r>
        </w:sdtContent>
      </w:sdt>
      <w:r w:rsidR="004511E7">
        <w:t>.</w:t>
      </w:r>
    </w:p>
    <w:p w14:paraId="4F99B2C7" w14:textId="0E425E9F" w:rsidR="005B383F" w:rsidRDefault="005B383F">
      <w:pPr>
        <w:rPr>
          <w:b/>
          <w:bCs/>
        </w:rPr>
      </w:pPr>
      <w:r>
        <w:t>It is important to understand</w:t>
      </w:r>
      <w:r w:rsidR="00E16841">
        <w:t xml:space="preserve"> the limitations of LMs</w:t>
      </w:r>
      <w:r w:rsidR="009956A1">
        <w:t xml:space="preserve"> and have </w:t>
      </w:r>
      <w:r w:rsidR="00906B54">
        <w:t xml:space="preserve">a </w:t>
      </w:r>
      <w:r w:rsidR="009956A1">
        <w:t xml:space="preserve">solid context for the achievements. </w:t>
      </w:r>
      <w:r w:rsidR="0063220D">
        <w:t>At the top of the priorities</w:t>
      </w:r>
      <w:r w:rsidR="00906B54">
        <w:t>,</w:t>
      </w:r>
      <w:r w:rsidR="0063220D">
        <w:t xml:space="preserve"> </w:t>
      </w:r>
      <w:r w:rsidR="00906B54">
        <w:t xml:space="preserve">the </w:t>
      </w:r>
      <w:r w:rsidR="0063220D">
        <w:t>list must be</w:t>
      </w:r>
      <w:r w:rsidR="00906B54">
        <w:t xml:space="preserve"> avoiding misleading the target audience</w:t>
      </w:r>
      <w:r w:rsidR="00861C15">
        <w:t xml:space="preserve">. </w:t>
      </w:r>
      <w:r w:rsidR="00397989">
        <w:t>Large</w:t>
      </w:r>
      <w:r w:rsidR="00A0045A">
        <w:t>-</w:t>
      </w:r>
      <w:r w:rsidR="00397989">
        <w:t xml:space="preserve">scale data sets do not signify </w:t>
      </w:r>
      <w:r w:rsidR="00A0045A">
        <w:t xml:space="preserve">success </w:t>
      </w:r>
      <w:r w:rsidR="00530B7C">
        <w:t>in</w:t>
      </w:r>
      <w:r w:rsidR="00A0045A">
        <w:t xml:space="preserve"> training the LMs</w:t>
      </w:r>
      <w:r w:rsidR="00530B7C">
        <w:t xml:space="preserve">. They are not </w:t>
      </w:r>
      <w:r w:rsidR="00FA3C95">
        <w:t>executing natural language understanding</w:t>
      </w:r>
      <w:r w:rsidR="00737874">
        <w:t xml:space="preserve"> </w:t>
      </w:r>
      <w:sdt>
        <w:sdtPr>
          <w:id w:val="861562323"/>
          <w:citation/>
        </w:sdtPr>
        <w:sdtContent>
          <w:r w:rsidR="00737874">
            <w:fldChar w:fldCharType="begin"/>
          </w:r>
          <w:r w:rsidR="0033731C">
            <w:instrText xml:space="preserve">CITATION Ben20 \l 1033 </w:instrText>
          </w:r>
          <w:r w:rsidR="00737874">
            <w:fldChar w:fldCharType="separate"/>
          </w:r>
          <w:r w:rsidR="003914D4">
            <w:rPr>
              <w:noProof/>
            </w:rPr>
            <w:t>(Bender &amp; Koller, Climbing towards NLU: On Meaning, Form, and Understanding in the Age of Data, 2020)</w:t>
          </w:r>
          <w:r w:rsidR="00737874">
            <w:fldChar w:fldCharType="end"/>
          </w:r>
        </w:sdtContent>
      </w:sdt>
      <w:r w:rsidR="00FA3C95">
        <w:t xml:space="preserve">, and their success is only achieved in tasks where </w:t>
      </w:r>
      <w:r w:rsidR="001A5FE0">
        <w:t>linguistic form can be manipulated</w:t>
      </w:r>
      <w:r w:rsidR="00DD63CD">
        <w:t xml:space="preserve"> </w:t>
      </w:r>
      <w:sdt>
        <w:sdtPr>
          <w:id w:val="1920367855"/>
          <w:citation/>
        </w:sdtPr>
        <w:sdtContent>
          <w:r w:rsidR="00DD63CD">
            <w:fldChar w:fldCharType="begin"/>
          </w:r>
          <w:r w:rsidR="00DD63CD">
            <w:instrText xml:space="preserve"> CITATION Ben21 \l 1033 </w:instrText>
          </w:r>
          <w:r w:rsidR="00DD63CD">
            <w:fldChar w:fldCharType="separate"/>
          </w:r>
          <w:r w:rsidR="003914D4">
            <w:rPr>
              <w:noProof/>
            </w:rPr>
            <w:t>(Bender, Gebru, McMillan-Major, &amp; Shmitchell, 2021)</w:t>
          </w:r>
          <w:r w:rsidR="00DD63CD">
            <w:fldChar w:fldCharType="end"/>
          </w:r>
        </w:sdtContent>
      </w:sdt>
      <w:r w:rsidR="001A5FE0">
        <w:t>.</w:t>
      </w:r>
    </w:p>
    <w:p w14:paraId="631FA314" w14:textId="18F11461" w:rsidR="00355DCA" w:rsidRPr="00C31D30" w:rsidRDefault="00265155" w:rsidP="00DC3DBA">
      <w:pPr>
        <w:pStyle w:val="Heading3"/>
      </w:pPr>
      <w:r>
        <w:t xml:space="preserve">The </w:t>
      </w:r>
      <w:r w:rsidR="00BD5AE8">
        <w:t>Massively Pretrained Language Models</w:t>
      </w:r>
      <w:r w:rsidR="0045404F">
        <w:t xml:space="preserve"> </w:t>
      </w:r>
      <w:r>
        <w:t>Storytellers</w:t>
      </w:r>
    </w:p>
    <w:p w14:paraId="3500EF10" w14:textId="7444D171" w:rsidR="00482815" w:rsidRDefault="00725BEC" w:rsidP="00482815">
      <w:r>
        <w:t>A</w:t>
      </w:r>
      <w:r w:rsidR="00EB3207">
        <w:t xml:space="preserve"> recent Stan</w:t>
      </w:r>
      <w:r w:rsidR="00386245">
        <w:t>ford</w:t>
      </w:r>
      <w:r w:rsidR="00EB3207">
        <w:t xml:space="preserve"> University study </w:t>
      </w:r>
      <w:sdt>
        <w:sdtPr>
          <w:id w:val="1195112389"/>
          <w:citation/>
        </w:sdtPr>
        <w:sdtContent>
          <w:r>
            <w:fldChar w:fldCharType="begin"/>
          </w:r>
          <w:r>
            <w:instrText xml:space="preserve"> CITATION See19 \l 1033 </w:instrText>
          </w:r>
          <w:r>
            <w:fldChar w:fldCharType="separate"/>
          </w:r>
          <w:r w:rsidR="003914D4">
            <w:rPr>
              <w:noProof/>
            </w:rPr>
            <w:t>(See, Pappu, Saxena, Yerukola, &amp; Manning, 2019)</w:t>
          </w:r>
          <w:r>
            <w:fldChar w:fldCharType="end"/>
          </w:r>
        </w:sdtContent>
      </w:sdt>
      <w:r w:rsidR="005D3A03">
        <w:t xml:space="preserve"> </w:t>
      </w:r>
      <w:r w:rsidR="00CF2B74">
        <w:t>dissect</w:t>
      </w:r>
      <w:r w:rsidR="00E77185">
        <w:t>s</w:t>
      </w:r>
      <w:r w:rsidR="00CF2B74">
        <w:t xml:space="preserve"> </w:t>
      </w:r>
      <w:r w:rsidR="006D579E">
        <w:t xml:space="preserve">the strategy of training large neural language models </w:t>
      </w:r>
      <w:r w:rsidR="0079400C">
        <w:t>on “massive amounts of text”</w:t>
      </w:r>
      <w:r w:rsidR="00F220F9">
        <w:t xml:space="preserve"> for tasks related to natural language understanding. </w:t>
      </w:r>
      <w:r w:rsidR="00120B18">
        <w:t xml:space="preserve">Their work </w:t>
      </w:r>
      <w:r w:rsidR="001024D7">
        <w:t>aimed at understanding the strength of these models as natural language generators instead</w:t>
      </w:r>
      <w:r w:rsidR="00D4656E">
        <w:t xml:space="preserve">, given that only anecdotal </w:t>
      </w:r>
      <w:r w:rsidR="006A53BE">
        <w:t>evidence exist</w:t>
      </w:r>
      <w:r w:rsidR="003D2077">
        <w:t>s</w:t>
      </w:r>
      <w:r w:rsidR="006A53BE">
        <w:t xml:space="preserve"> to suggest that these models generate better text quality</w:t>
      </w:r>
      <w:r w:rsidR="005B77C4">
        <w:t xml:space="preserve">, with a lack </w:t>
      </w:r>
      <w:r w:rsidR="00310BDD">
        <w:t xml:space="preserve">of detailed studies aiming at characterizing their </w:t>
      </w:r>
      <w:r w:rsidR="00610BD0">
        <w:t>storytelling capabilities.</w:t>
      </w:r>
      <w:r w:rsidR="00195AB6">
        <w:t xml:space="preserve"> Their </w:t>
      </w:r>
      <w:r w:rsidR="00DE7252">
        <w:t xml:space="preserve">findings demonstrate that </w:t>
      </w:r>
      <w:r w:rsidR="00D407C2">
        <w:t xml:space="preserve">a </w:t>
      </w:r>
      <w:r w:rsidR="00DF682B">
        <w:t xml:space="preserve">general-purpose model architecture can </w:t>
      </w:r>
      <w:r w:rsidR="00D407C2">
        <w:t xml:space="preserve">outperform a complex task-specific </w:t>
      </w:r>
      <w:r w:rsidR="00535DFF">
        <w:t>architecture conceived t</w:t>
      </w:r>
      <w:r w:rsidR="006D2685">
        <w:t>o</w:t>
      </w:r>
      <w:r w:rsidR="00535DFF">
        <w:t xml:space="preserve"> </w:t>
      </w:r>
      <w:r w:rsidR="001924CE">
        <w:t xml:space="preserve">augment the </w:t>
      </w:r>
      <w:r w:rsidR="001924CE">
        <w:t>story-prompt</w:t>
      </w:r>
      <w:r w:rsidR="001924CE">
        <w:t xml:space="preserve"> relevance.</w:t>
      </w:r>
      <w:r w:rsidR="006D2685">
        <w:t xml:space="preserve"> In other words, </w:t>
      </w:r>
      <w:r w:rsidR="00C86136">
        <w:t>a general-purpose mo</w:t>
      </w:r>
      <w:r w:rsidR="002F6662">
        <w:t xml:space="preserve">del architecture can </w:t>
      </w:r>
      <w:r w:rsidR="00C86136">
        <w:t xml:space="preserve">sometimes </w:t>
      </w:r>
      <w:r w:rsidR="002F6662">
        <w:t>outperform</w:t>
      </w:r>
      <w:r w:rsidR="00C86136">
        <w:t xml:space="preserve"> </w:t>
      </w:r>
      <w:r w:rsidR="002F6662">
        <w:t xml:space="preserve">a task-specific </w:t>
      </w:r>
      <w:r w:rsidR="00226D75">
        <w:t>complex</w:t>
      </w:r>
      <w:r w:rsidR="00226D75">
        <w:t xml:space="preserve"> </w:t>
      </w:r>
      <w:r w:rsidR="002F6662">
        <w:t>architecture when</w:t>
      </w:r>
      <w:r w:rsidR="00226D75">
        <w:t xml:space="preserve"> sufficient pretraining data is </w:t>
      </w:r>
      <w:r w:rsidR="00482815">
        <w:t xml:space="preserve">provided. </w:t>
      </w:r>
      <w:r w:rsidR="00814F47">
        <w:t xml:space="preserve">For </w:t>
      </w:r>
      <w:r w:rsidR="00CC4A67">
        <w:t xml:space="preserve">scenarios where </w:t>
      </w:r>
      <w:r w:rsidR="00827C81">
        <w:t xml:space="preserve">the </w:t>
      </w:r>
      <w:r w:rsidR="001405CD">
        <w:t xml:space="preserve">quality/diversity ratio is small, the </w:t>
      </w:r>
      <w:r w:rsidR="002C47C3">
        <w:t xml:space="preserve">text generated is </w:t>
      </w:r>
      <w:r w:rsidR="006B1928">
        <w:t xml:space="preserve">lexically under-diverse using </w:t>
      </w:r>
      <w:r w:rsidR="00827C81">
        <w:t>any of the models mentioned above.</w:t>
      </w:r>
    </w:p>
    <w:p w14:paraId="27CA6C9A" w14:textId="10391B5C" w:rsidR="00A20977" w:rsidRDefault="00A20977" w:rsidP="00B64BFE">
      <w:pPr>
        <w:pStyle w:val="Heading2"/>
      </w:pPr>
      <w:r>
        <w:t>Ethical</w:t>
      </w:r>
      <w:r w:rsidR="00B64BFE">
        <w:t xml:space="preserve"> and Social Impacts </w:t>
      </w:r>
      <w:del w:id="4" w:author="Paulo Leocadio" w:date="2023-03-03T17:23:00Z">
        <w:r w:rsidR="00B64BFE" w:rsidDel="004A3C9B">
          <w:delText>of  LLMs</w:delText>
        </w:r>
      </w:del>
      <w:ins w:id="5" w:author="Paulo Leocadio" w:date="2023-03-03T17:23:00Z">
        <w:r w:rsidR="004A3C9B">
          <w:t>of LLMs</w:t>
        </w:r>
      </w:ins>
    </w:p>
    <w:p w14:paraId="0830E9B0" w14:textId="5E9DBA5D" w:rsidR="00B64BFE" w:rsidRDefault="00507069" w:rsidP="00482815">
      <w:r>
        <w:t>As AI and ML adoption grow</w:t>
      </w:r>
      <w:r w:rsidR="000368D9">
        <w:t>s</w:t>
      </w:r>
      <w:r>
        <w:t xml:space="preserve">, </w:t>
      </w:r>
      <w:r w:rsidR="00997183">
        <w:t>the possibilities of use and application of the tools</w:t>
      </w:r>
      <w:r w:rsidR="000368D9">
        <w:t xml:space="preserve"> and other benefits they bring</w:t>
      </w:r>
      <w:r w:rsidR="00E51D99">
        <w:t xml:space="preserve"> to society, also </w:t>
      </w:r>
      <w:r w:rsidR="00E638B8">
        <w:t xml:space="preserve">represent risks of </w:t>
      </w:r>
      <w:r w:rsidR="000C72A4">
        <w:t>malicious use of the different LMs available</w:t>
      </w:r>
      <w:r w:rsidR="009631F8">
        <w:t xml:space="preserve">. </w:t>
      </w:r>
      <w:r w:rsidR="00487CA2">
        <w:t xml:space="preserve">The list is not short, from discrimination to malicious use, from misinformation </w:t>
      </w:r>
      <w:r w:rsidR="00891EE1">
        <w:t xml:space="preserve">to </w:t>
      </w:r>
      <w:r w:rsidR="00B90882">
        <w:t>forbidden access</w:t>
      </w:r>
      <w:r w:rsidR="00427B6C">
        <w:t>.</w:t>
      </w:r>
      <w:r w:rsidR="00AB0633">
        <w:t xml:space="preserve"> It is expected that </w:t>
      </w:r>
      <w:r w:rsidR="00BC4A13">
        <w:t>LM training tends to reinforce stereotypes and discrimination by de</w:t>
      </w:r>
      <w:r w:rsidR="006A6B29">
        <w:t>f</w:t>
      </w:r>
      <w:r w:rsidR="00BC4A13">
        <w:t>ault</w:t>
      </w:r>
      <w:r w:rsidR="00E02108">
        <w:t xml:space="preserve"> since they are opt</w:t>
      </w:r>
      <w:r w:rsidR="006A6B29">
        <w:t>im</w:t>
      </w:r>
      <w:r w:rsidR="00E02108">
        <w:t xml:space="preserve">ized to mirror language with </w:t>
      </w:r>
      <w:r w:rsidR="006A6B29">
        <w:t xml:space="preserve">a </w:t>
      </w:r>
      <w:r w:rsidR="00E02108">
        <w:t>high degree of accuracy</w:t>
      </w:r>
      <w:r w:rsidR="00A176E1">
        <w:t xml:space="preserve"> by detecting statistical patterns </w:t>
      </w:r>
      <w:r w:rsidR="006A6B29">
        <w:t>present i</w:t>
      </w:r>
      <w:r w:rsidR="00C764B0">
        <w:t>n</w:t>
      </w:r>
      <w:r w:rsidR="006A6B29">
        <w:t xml:space="preserve"> </w:t>
      </w:r>
      <w:r w:rsidR="00A176E1">
        <w:t>living natural lang</w:t>
      </w:r>
      <w:r w:rsidR="00C764B0">
        <w:t>u</w:t>
      </w:r>
      <w:r w:rsidR="00A176E1">
        <w:t>ages</w:t>
      </w:r>
      <w:r w:rsidR="00052CBE">
        <w:t>, and with it comes</w:t>
      </w:r>
      <w:r w:rsidR="00695F3C">
        <w:t>, for example, sets of text (data) representing specific communities</w:t>
      </w:r>
      <w:r w:rsidR="008F5692">
        <w:t xml:space="preserve"> </w:t>
      </w:r>
      <w:sdt>
        <w:sdtPr>
          <w:id w:val="-960108557"/>
          <w:citation/>
        </w:sdtPr>
        <w:sdtContent>
          <w:r w:rsidR="008F5692">
            <w:fldChar w:fldCharType="begin"/>
          </w:r>
          <w:r w:rsidR="008F5692">
            <w:instrText xml:space="preserve"> CITATION Wei21 \l 1033 </w:instrText>
          </w:r>
          <w:r w:rsidR="008F5692">
            <w:fldChar w:fldCharType="separate"/>
          </w:r>
          <w:r w:rsidR="003914D4">
            <w:rPr>
              <w:noProof/>
            </w:rPr>
            <w:t>(Weidinger, et al., 2021)</w:t>
          </w:r>
          <w:r w:rsidR="008F5692">
            <w:fldChar w:fldCharType="end"/>
          </w:r>
        </w:sdtContent>
      </w:sdt>
      <w:r w:rsidR="008F5692">
        <w:t>.</w:t>
      </w:r>
    </w:p>
    <w:p w14:paraId="72429230" w14:textId="7BBE4458" w:rsidR="00286D12" w:rsidRDefault="000342A7" w:rsidP="00482815">
      <w:r>
        <w:t xml:space="preserve">When </w:t>
      </w:r>
      <w:r w:rsidR="005915D3">
        <w:t xml:space="preserve">training and implementing neural language models, </w:t>
      </w:r>
      <w:r w:rsidR="00671694">
        <w:t xml:space="preserve">it is expected assumption by the professionals that </w:t>
      </w:r>
      <w:r w:rsidR="004644A0">
        <w:t>LMs are more likely to generate racist, sexist, or other toxic language</w:t>
      </w:r>
      <w:r w:rsidR="007F0A03">
        <w:t>s</w:t>
      </w:r>
      <w:r w:rsidR="004644A0">
        <w:t xml:space="preserve"> than not</w:t>
      </w:r>
      <w:r w:rsidR="00425A0E">
        <w:t>, directing them to build a comprehensive revision and mitigation plan</w:t>
      </w:r>
      <w:r w:rsidR="009A287E">
        <w:t xml:space="preserve"> </w:t>
      </w:r>
      <w:sdt>
        <w:sdtPr>
          <w:id w:val="-1873067284"/>
          <w:citation/>
        </w:sdtPr>
        <w:sdtContent>
          <w:r w:rsidR="009A287E">
            <w:fldChar w:fldCharType="begin"/>
          </w:r>
          <w:r w:rsidR="00695C9B">
            <w:instrText xml:space="preserve">CITATION Geh20 \l 1033 </w:instrText>
          </w:r>
          <w:r w:rsidR="009A287E">
            <w:fldChar w:fldCharType="separate"/>
          </w:r>
          <w:r w:rsidR="003914D4">
            <w:rPr>
              <w:noProof/>
            </w:rPr>
            <w:t>(Gehman, Gururangan, Sap, Choi, &amp; Smith, 2020)</w:t>
          </w:r>
          <w:r w:rsidR="009A287E">
            <w:fldChar w:fldCharType="end"/>
          </w:r>
        </w:sdtContent>
      </w:sdt>
      <w:r w:rsidR="00425A0E">
        <w:t>.</w:t>
      </w:r>
    </w:p>
    <w:p w14:paraId="657212A7" w14:textId="2EE20729" w:rsidR="009A287E" w:rsidRDefault="009A287E" w:rsidP="00482815">
      <w:r>
        <w:t xml:space="preserve">We are already dealing </w:t>
      </w:r>
      <w:r w:rsidR="00DF5EA2">
        <w:t xml:space="preserve">with </w:t>
      </w:r>
      <w:r w:rsidR="00757DE2">
        <w:t xml:space="preserve">scale-related </w:t>
      </w:r>
      <w:r w:rsidR="00DF5EA2">
        <w:t>impact</w:t>
      </w:r>
      <w:r w:rsidR="00692914">
        <w:t>s</w:t>
      </w:r>
      <w:r w:rsidR="00DF5EA2">
        <w:t xml:space="preserve"> </w:t>
      </w:r>
      <w:r w:rsidR="001467E1">
        <w:t>on</w:t>
      </w:r>
      <w:r w:rsidR="00757DE2">
        <w:t xml:space="preserve"> the environment. </w:t>
      </w:r>
      <w:r w:rsidR="00A06CF5">
        <w:t xml:space="preserve">Working with massive data sets concerns not only the </w:t>
      </w:r>
      <w:r w:rsidR="00692914">
        <w:t>precision and quality of what the adopted LM is generating but also the consequences to the environment give</w:t>
      </w:r>
      <w:r w:rsidR="001467E1">
        <w:t>n</w:t>
      </w:r>
      <w:r w:rsidR="00692914">
        <w:t xml:space="preserve"> the </w:t>
      </w:r>
      <w:r w:rsidR="00461B01">
        <w:t>large investments needed</w:t>
      </w:r>
      <w:r w:rsidR="00F26103">
        <w:t xml:space="preserve"> (cost associated with LM training is also </w:t>
      </w:r>
      <w:r w:rsidR="00D91C09">
        <w:t xml:space="preserve">an ongoing concern) </w:t>
      </w:r>
      <w:r w:rsidR="00461B01">
        <w:t xml:space="preserve"> in hardware and process capacity to obtain and train the LMs given the chosen datasets</w:t>
      </w:r>
      <w:r w:rsidR="001467E1">
        <w:t xml:space="preserve"> </w:t>
      </w:r>
      <w:sdt>
        <w:sdtPr>
          <w:id w:val="392160409"/>
          <w:citation/>
        </w:sdtPr>
        <w:sdtContent>
          <w:r w:rsidR="001467E1">
            <w:fldChar w:fldCharType="begin"/>
          </w:r>
          <w:r w:rsidR="001467E1">
            <w:instrText xml:space="preserve"> CITATION Ben21 \l 1033 </w:instrText>
          </w:r>
          <w:r w:rsidR="001467E1">
            <w:fldChar w:fldCharType="separate"/>
          </w:r>
          <w:r w:rsidR="003914D4">
            <w:rPr>
              <w:noProof/>
            </w:rPr>
            <w:t>(Bender, Gebru, McMillan-Major, &amp; Shmitchell, 2021)</w:t>
          </w:r>
          <w:r w:rsidR="001467E1">
            <w:fldChar w:fldCharType="end"/>
          </w:r>
        </w:sdtContent>
      </w:sdt>
      <w:r w:rsidR="001467E1">
        <w:t>.</w:t>
      </w:r>
    </w:p>
    <w:p w14:paraId="5057A45A" w14:textId="60B44F5F" w:rsidR="001467E1" w:rsidRDefault="008C4DD1" w:rsidP="00482815">
      <w:r>
        <w:t>Working with LMs also means organizational responsibility</w:t>
      </w:r>
      <w:r w:rsidR="00E543B3">
        <w:t xml:space="preserve"> to evaluate and assess potential risk sources</w:t>
      </w:r>
      <w:r w:rsidR="007557C7">
        <w:t xml:space="preserve">, It is necessary to know with precise detail the </w:t>
      </w:r>
      <w:r w:rsidR="006302B5">
        <w:t xml:space="preserve">roots of the risks, the sources of the data, </w:t>
      </w:r>
      <w:r w:rsidR="008033BF">
        <w:t xml:space="preserve">and </w:t>
      </w:r>
      <w:r w:rsidR="006302B5">
        <w:t>what each set of data represents</w:t>
      </w:r>
      <w:r w:rsidR="00CD457F">
        <w:t>, until the point where the selection of the training data includes proper curation</w:t>
      </w:r>
      <w:r w:rsidR="008033BF">
        <w:t xml:space="preserve"> resulting in detailed documentation </w:t>
      </w:r>
      <w:r w:rsidR="00F26103">
        <w:t>supporting the next decisions</w:t>
      </w:r>
      <w:r w:rsidR="00D91C09">
        <w:t xml:space="preserve"> </w:t>
      </w:r>
      <w:sdt>
        <w:sdtPr>
          <w:id w:val="-2130377421"/>
          <w:citation/>
        </w:sdtPr>
        <w:sdtContent>
          <w:r w:rsidR="00D91C09">
            <w:fldChar w:fldCharType="begin"/>
          </w:r>
          <w:r w:rsidR="00D91C09">
            <w:instrText xml:space="preserve"> CITATION Wei21 \l 1033 </w:instrText>
          </w:r>
          <w:r w:rsidR="00D91C09">
            <w:fldChar w:fldCharType="separate"/>
          </w:r>
          <w:r w:rsidR="003914D4">
            <w:rPr>
              <w:noProof/>
            </w:rPr>
            <w:t>(Weidinger, et al., 2021)</w:t>
          </w:r>
          <w:r w:rsidR="00D91C09">
            <w:fldChar w:fldCharType="end"/>
          </w:r>
        </w:sdtContent>
      </w:sdt>
      <w:r w:rsidR="003325F2">
        <w:t>.</w:t>
      </w:r>
    </w:p>
    <w:p w14:paraId="6FA4D9D9" w14:textId="48D2B3A8" w:rsidR="00A948C0" w:rsidRDefault="00BA0764" w:rsidP="00482815">
      <w:r>
        <w:t xml:space="preserve">This preparedness can -and must – be considered from </w:t>
      </w:r>
      <w:r w:rsidR="00685859">
        <w:t xml:space="preserve">the </w:t>
      </w:r>
      <w:r>
        <w:t xml:space="preserve">scope and design of the LM. </w:t>
      </w:r>
      <w:r w:rsidR="00685859">
        <w:t>Instead of releasing a full final version of a model, the phased (or staged) release i</w:t>
      </w:r>
      <w:r w:rsidR="004D35EA">
        <w:t xml:space="preserve">s a strategy the implementation team can use to construct each stage with necessary risk assessment and curation, eliminating </w:t>
      </w:r>
      <w:r w:rsidR="00E808B2">
        <w:t xml:space="preserve">potential negative social impacts from the very early stages </w:t>
      </w:r>
      <w:sdt>
        <w:sdtPr>
          <w:id w:val="-2000798869"/>
          <w:citation/>
        </w:sdtPr>
        <w:sdtContent>
          <w:r w:rsidR="00550B05">
            <w:fldChar w:fldCharType="begin"/>
          </w:r>
          <w:r w:rsidR="00695C9B">
            <w:instrText xml:space="preserve">CITATION Sol19 \l 1033 </w:instrText>
          </w:r>
          <w:r w:rsidR="00550B05">
            <w:fldChar w:fldCharType="separate"/>
          </w:r>
          <w:r w:rsidR="003914D4">
            <w:rPr>
              <w:noProof/>
            </w:rPr>
            <w:t>(Solaiman, et al., 2019)</w:t>
          </w:r>
          <w:r w:rsidR="00550B05">
            <w:fldChar w:fldCharType="end"/>
          </w:r>
        </w:sdtContent>
      </w:sdt>
      <w:r w:rsidR="00550B05">
        <w:t>.</w:t>
      </w:r>
    </w:p>
    <w:p w14:paraId="3AFAF276" w14:textId="05360AC1" w:rsidR="00286D12" w:rsidRDefault="00975B1E" w:rsidP="00403115">
      <w:pPr>
        <w:pStyle w:val="Heading2"/>
      </w:pPr>
      <w:r>
        <w:t xml:space="preserve">Wrapping up: </w:t>
      </w:r>
      <w:r w:rsidR="00403115">
        <w:t>current application of LLMs</w:t>
      </w:r>
    </w:p>
    <w:p w14:paraId="5CA7B85A" w14:textId="59AF3CC1" w:rsidR="001E41D4" w:rsidRDefault="00297949" w:rsidP="001E41D4">
      <w:r>
        <w:t>In a possible real</w:t>
      </w:r>
      <w:r w:rsidR="00BA7B52">
        <w:t>-</w:t>
      </w:r>
      <w:r>
        <w:t xml:space="preserve">life scenario, </w:t>
      </w:r>
      <w:r w:rsidR="00BA7B52">
        <w:t>it would be automatic to come to the assumption that the use of LMs in machine translation is a low</w:t>
      </w:r>
      <w:r w:rsidR="00AE2950">
        <w:t>-</w:t>
      </w:r>
      <w:r w:rsidR="00BA7B52">
        <w:t>hanging fruit</w:t>
      </w:r>
      <w:r w:rsidR="00CF24FC">
        <w:t xml:space="preserve">. Indeed from the </w:t>
      </w:r>
      <w:r w:rsidR="001851BD">
        <w:t xml:space="preserve">perceived precision of translating from one </w:t>
      </w:r>
      <w:r w:rsidR="003E6E7C">
        <w:t>source</w:t>
      </w:r>
      <w:r w:rsidR="001851BD">
        <w:t xml:space="preserve"> language to the </w:t>
      </w:r>
      <w:r w:rsidR="003E6E7C">
        <w:t xml:space="preserve">target language, given </w:t>
      </w:r>
      <w:r w:rsidR="00AE2950">
        <w:t>that both source and target datasets for training are well</w:t>
      </w:r>
      <w:r w:rsidR="00073CCA">
        <w:t>-</w:t>
      </w:r>
      <w:r w:rsidR="00AE2950">
        <w:t xml:space="preserve">known and </w:t>
      </w:r>
      <w:r w:rsidR="00073CCA">
        <w:t>documented, the training</w:t>
      </w:r>
      <w:r w:rsidR="004B5CB5">
        <w:t xml:space="preserve"> will tackle </w:t>
      </w:r>
      <w:r w:rsidR="006857BE">
        <w:t xml:space="preserve">a </w:t>
      </w:r>
      <w:r w:rsidR="004B5CB5">
        <w:t>vocabulary map</w:t>
      </w:r>
      <w:r w:rsidR="005613DF">
        <w:t xml:space="preserve"> (</w:t>
      </w:r>
      <w:r w:rsidR="006857BE">
        <w:t>that includes a pre-determined threshold for more or less occurring words for example)</w:t>
      </w:r>
      <w:r w:rsidR="004B5CB5">
        <w:t xml:space="preserve"> and </w:t>
      </w:r>
      <w:r w:rsidR="00A62FE2">
        <w:t xml:space="preserve">text reading training </w:t>
      </w:r>
      <w:sdt>
        <w:sdtPr>
          <w:id w:val="2126581154"/>
          <w:citation/>
        </w:sdtPr>
        <w:sdtContent>
          <w:r w:rsidR="0021449C">
            <w:fldChar w:fldCharType="begin"/>
          </w:r>
          <w:r w:rsidR="00695C9B">
            <w:instrText xml:space="preserve">CITATION Bra07 \l 1033 </w:instrText>
          </w:r>
          <w:r w:rsidR="0021449C">
            <w:fldChar w:fldCharType="separate"/>
          </w:r>
          <w:r w:rsidR="003914D4">
            <w:rPr>
              <w:noProof/>
            </w:rPr>
            <w:t>(Brants, Popat, Xu, Och, &amp; Dean, 2007)</w:t>
          </w:r>
          <w:r w:rsidR="0021449C">
            <w:fldChar w:fldCharType="end"/>
          </w:r>
        </w:sdtContent>
      </w:sdt>
      <w:r w:rsidR="006857BE">
        <w:t>.</w:t>
      </w:r>
    </w:p>
    <w:p w14:paraId="6C085426" w14:textId="2491D097" w:rsidR="0089268F" w:rsidRDefault="0089268F" w:rsidP="001E41D4">
      <w:r>
        <w:t xml:space="preserve">LLMs are capable of </w:t>
      </w:r>
      <w:r w:rsidR="003D5BCC">
        <w:t>creat</w:t>
      </w:r>
      <w:r w:rsidR="00B46F46">
        <w:t>ing</w:t>
      </w:r>
      <w:r w:rsidR="003D5BCC">
        <w:t xml:space="preserve"> narrative</w:t>
      </w:r>
      <w:r w:rsidR="00B37C61">
        <w:t>s of events with segmentation similar to what humans use</w:t>
      </w:r>
      <w:r w:rsidR="00B46F46">
        <w:t xml:space="preserve">. </w:t>
      </w:r>
      <w:r w:rsidR="00540081">
        <w:t xml:space="preserve">Populations </w:t>
      </w:r>
      <w:r w:rsidR="005A5A06">
        <w:t xml:space="preserve">naturally develop their storytelling models throughout time. Given </w:t>
      </w:r>
      <w:r w:rsidR="00DD21CA">
        <w:t xml:space="preserve">the </w:t>
      </w:r>
      <w:r w:rsidR="005A5A06">
        <w:t xml:space="preserve">proximity and </w:t>
      </w:r>
      <w:r w:rsidR="00DD21CA">
        <w:t xml:space="preserve">the ubiquitous presence of </w:t>
      </w:r>
      <w:r w:rsidR="005A5A06">
        <w:t xml:space="preserve">communication vehicles, </w:t>
      </w:r>
      <w:r w:rsidR="00DD21CA">
        <w:t xml:space="preserve">these models </w:t>
      </w:r>
      <w:r w:rsidR="003B3CC3">
        <w:t>are likely to be constant in the language spoken in determined regions</w:t>
      </w:r>
      <w:r w:rsidR="00AA4E37">
        <w:t>, and thus the perception of life events as a continuous experience</w:t>
      </w:r>
      <w:r w:rsidR="00327F41">
        <w:t xml:space="preserve">. </w:t>
      </w:r>
      <w:r w:rsidR="002D4061">
        <w:t>Training LM in studying event cognition at naturalistic scales</w:t>
      </w:r>
      <w:r w:rsidR="00207634">
        <w:t xml:space="preserve"> is enabling more </w:t>
      </w:r>
      <w:r w:rsidR="007A4C21">
        <w:t xml:space="preserve">powerfully the prediction of the next word over </w:t>
      </w:r>
      <w:r w:rsidR="00495A97">
        <w:t xml:space="preserve">the backlog of billions of texts used </w:t>
      </w:r>
      <w:r w:rsidR="000A4091">
        <w:t>i</w:t>
      </w:r>
      <w:r w:rsidR="00495A97">
        <w:t>n the training</w:t>
      </w:r>
      <w:r w:rsidR="000302E1">
        <w:t xml:space="preserve">, using </w:t>
      </w:r>
      <w:r w:rsidR="002A2076">
        <w:t>the probability of th</w:t>
      </w:r>
      <w:del w:id="6" w:author="Paulo Leocadio" w:date="2023-03-03T17:22:00Z">
        <w:r w:rsidR="002A2076" w:rsidDel="00945B73">
          <w:delText xml:space="preserve">e </w:delText>
        </w:r>
        <w:r w:rsidR="002A2076" w:rsidDel="00573E77">
          <w:delText>t</w:delText>
        </w:r>
      </w:del>
      <w:ins w:id="7" w:author="Paulo Leocadio" w:date="2023-03-03T17:23:00Z">
        <w:r w:rsidR="00945B73">
          <w:t xml:space="preserve">e next </w:t>
        </w:r>
      </w:ins>
      <w:del w:id="8" w:author="Paulo Leocadio" w:date="2023-03-03T17:22:00Z">
        <w:r w:rsidR="002A2076" w:rsidDel="00573E77">
          <w:delText xml:space="preserve">o </w:delText>
        </w:r>
      </w:del>
      <w:r w:rsidR="002A2076">
        <w:t xml:space="preserve">N predicted </w:t>
      </w:r>
      <w:r w:rsidR="00ED2420">
        <w:t>segments of words</w:t>
      </w:r>
      <w:r w:rsidR="003914D4">
        <w:t xml:space="preserve"> </w:t>
      </w:r>
      <w:sdt>
        <w:sdtPr>
          <w:id w:val="1826009942"/>
          <w:citation/>
        </w:sdtPr>
        <w:sdtContent>
          <w:r w:rsidR="00695C9B">
            <w:fldChar w:fldCharType="begin"/>
          </w:r>
          <w:r w:rsidR="00695C9B">
            <w:instrText xml:space="preserve">CITATION Mic23 \l 1033 </w:instrText>
          </w:r>
          <w:r w:rsidR="00695C9B">
            <w:fldChar w:fldCharType="separate"/>
          </w:r>
          <w:r w:rsidR="003914D4">
            <w:rPr>
              <w:noProof/>
            </w:rPr>
            <w:t>(Michelmann, Kumar, Norman, &amp; Toneva, 2023)</w:t>
          </w:r>
          <w:r w:rsidR="00695C9B">
            <w:fldChar w:fldCharType="end"/>
          </w:r>
        </w:sdtContent>
      </w:sdt>
      <w:r w:rsidR="00695C9B">
        <w:t>.</w:t>
      </w:r>
    </w:p>
    <w:p w14:paraId="6845363A" w14:textId="08E21BAA" w:rsidR="003914D4" w:rsidRDefault="004B0334" w:rsidP="001E41D4">
      <w:r>
        <w:t>Finally</w:t>
      </w:r>
      <w:r w:rsidR="00010B1D">
        <w:t xml:space="preserve">, the official use of LLMs </w:t>
      </w:r>
      <w:r w:rsidR="003457E2">
        <w:t xml:space="preserve">in assisted medical education </w:t>
      </w:r>
      <w:r w:rsidR="00E417AF">
        <w:t xml:space="preserve">is </w:t>
      </w:r>
      <w:r w:rsidR="003457E2">
        <w:t>approved for the licensing exa</w:t>
      </w:r>
      <w:r w:rsidR="00E417AF">
        <w:t xml:space="preserve">ms </w:t>
      </w:r>
      <w:sdt>
        <w:sdtPr>
          <w:id w:val="-844629691"/>
          <w:citation/>
        </w:sdtPr>
        <w:sdtContent>
          <w:r w:rsidR="00E417AF">
            <w:fldChar w:fldCharType="begin"/>
          </w:r>
          <w:r w:rsidR="00E417AF">
            <w:instrText xml:space="preserve"> CITATION Kun23 \l 1033 </w:instrText>
          </w:r>
          <w:r w:rsidR="00E417AF">
            <w:fldChar w:fldCharType="separate"/>
          </w:r>
          <w:r w:rsidR="00E417AF">
            <w:rPr>
              <w:noProof/>
            </w:rPr>
            <w:t>(Kung, et al., 2023)</w:t>
          </w:r>
          <w:r w:rsidR="00E417AF">
            <w:fldChar w:fldCharType="end"/>
          </w:r>
        </w:sdtContent>
      </w:sdt>
      <w:r w:rsidR="00E417AF">
        <w:t>.</w:t>
      </w:r>
      <w:r w:rsidR="0001058E">
        <w:t xml:space="preserve"> The adoption of these tools in different fields of medicine and, broa</w:t>
      </w:r>
      <w:r w:rsidR="00203396">
        <w:t xml:space="preserve">dly, biology </w:t>
      </w:r>
      <w:r w:rsidR="00706231">
        <w:t>is a promising (and continuously) successful field</w:t>
      </w:r>
      <w:r w:rsidR="00605216">
        <w:t xml:space="preserve">. Protein sequencing </w:t>
      </w:r>
      <w:sdt>
        <w:sdtPr>
          <w:id w:val="1291863828"/>
          <w:citation/>
        </w:sdtPr>
        <w:sdtContent>
          <w:r w:rsidR="00417389">
            <w:fldChar w:fldCharType="begin"/>
          </w:r>
          <w:r w:rsidR="00417389">
            <w:instrText xml:space="preserve"> CITATION Rao20 \l 1033 </w:instrText>
          </w:r>
          <w:r w:rsidR="00417389">
            <w:fldChar w:fldCharType="separate"/>
          </w:r>
          <w:r w:rsidR="00417389">
            <w:rPr>
              <w:noProof/>
            </w:rPr>
            <w:t>(Rao, Meier, Sercu, Ovchinnikov, &amp; Rives, 2020)</w:t>
          </w:r>
          <w:r w:rsidR="00417389">
            <w:fldChar w:fldCharType="end"/>
          </w:r>
        </w:sdtContent>
      </w:sdt>
      <w:r w:rsidR="00417389">
        <w:t xml:space="preserve"> for example, </w:t>
      </w:r>
      <w:r w:rsidR="003F0C20">
        <w:t xml:space="preserve">the set of evolutionarily related protein sequences known as Multiple Sequence Alignments (MSAs) </w:t>
      </w:r>
      <w:r w:rsidR="00895FB0">
        <w:t>benefit from using LLMs tools (</w:t>
      </w:r>
      <w:r w:rsidR="00C519C1">
        <w:t>nominally Jakkckhmmer and HHblits)</w:t>
      </w:r>
      <w:r w:rsidR="004E5A87">
        <w:t xml:space="preserve"> increases the number and the diversity of sequences returned </w:t>
      </w:r>
      <w:r w:rsidR="00DD200E">
        <w:t xml:space="preserve">when executing </w:t>
      </w:r>
      <w:r w:rsidR="00AD3E16">
        <w:t>the iterative search and alignment steps</w:t>
      </w:r>
      <w:r w:rsidR="00DD200E">
        <w:t>.</w:t>
      </w:r>
    </w:p>
    <w:p w14:paraId="127BCF0F" w14:textId="462731EF" w:rsidR="00A8144A" w:rsidRDefault="0077320E" w:rsidP="001E41D4">
      <w:r>
        <w:t xml:space="preserve">Artificial Intelligence and Machine Learning have the potential to be </w:t>
      </w:r>
      <w:r w:rsidR="00B827E6">
        <w:t xml:space="preserve">the new and the modern and the disruptor </w:t>
      </w:r>
      <w:r w:rsidR="0033013E">
        <w:t>for a long time in technology evolution and technology solutions adoption</w:t>
      </w:r>
      <w:r w:rsidR="00DC0FA4">
        <w:t xml:space="preserve">. It is certainly today a trend like </w:t>
      </w:r>
      <w:r w:rsidR="00B54482">
        <w:t>many other Information Technologies that came before, however</w:t>
      </w:r>
      <w:r w:rsidR="00746FA5">
        <w:t>,</w:t>
      </w:r>
      <w:r w:rsidR="00B54482">
        <w:t xml:space="preserve"> </w:t>
      </w:r>
      <w:r w:rsidR="00746FA5">
        <w:t>it is likely to remain at the focal point for pre-existing and future coming trends</w:t>
      </w:r>
      <w:r w:rsidR="00230CE1">
        <w:t xml:space="preserve">. From the deployment of Cloud technologies to the implementation of Big Data </w:t>
      </w:r>
      <w:r w:rsidR="00593ADD">
        <w:t>strategies, AI and ML will have their role</w:t>
      </w:r>
      <w:r w:rsidR="00CD23E5">
        <w:t>.</w:t>
      </w:r>
    </w:p>
    <w:p w14:paraId="469E1677" w14:textId="5572FBFE" w:rsidR="00CD23E5" w:rsidRPr="001E41D4" w:rsidRDefault="00CD23E5" w:rsidP="001E41D4">
      <w:r>
        <w:t xml:space="preserve">How far we will advance with AI is limited only by the </w:t>
      </w:r>
      <w:r w:rsidR="00122F87">
        <w:t xml:space="preserve">human mind, with potential hazards </w:t>
      </w:r>
      <w:r w:rsidR="00CE3B85">
        <w:t xml:space="preserve">surfacing from the malicious use or poorly </w:t>
      </w:r>
      <w:r w:rsidR="00787B3F">
        <w:t xml:space="preserve">curated information used to train </w:t>
      </w:r>
      <w:r w:rsidR="000C5502">
        <w:t>the wide and diverse existing models and those being built.</w:t>
      </w:r>
    </w:p>
    <w:sdt>
      <w:sdtPr>
        <w:rPr>
          <w:rFonts w:asciiTheme="minorHAnsi" w:eastAsiaTheme="minorEastAsia" w:hAnsiTheme="minorHAnsi" w:cstheme="minorBidi"/>
        </w:rPr>
        <w:id w:val="62297111"/>
        <w:docPartObj>
          <w:docPartGallery w:val="Bibliographies"/>
          <w:docPartUnique/>
        </w:docPartObj>
      </w:sdtPr>
      <w:sdtContent>
        <w:p w14:paraId="168729DD" w14:textId="77777777" w:rsidR="00E81978" w:rsidRDefault="005D3A03">
          <w:pPr>
            <w:pStyle w:val="SectionTitle"/>
          </w:pPr>
          <w:r>
            <w:t>References</w:t>
          </w:r>
        </w:p>
        <w:p w14:paraId="1FCDB175" w14:textId="77777777" w:rsidR="003914D4" w:rsidRDefault="00C31D30" w:rsidP="003914D4">
          <w:pPr>
            <w:pStyle w:val="Bibliography"/>
            <w:rPr>
              <w:noProof/>
            </w:rPr>
          </w:pPr>
          <w:r>
            <w:fldChar w:fldCharType="begin"/>
          </w:r>
          <w:r>
            <w:instrText xml:space="preserve"> BIBLIOGRAPHY </w:instrText>
          </w:r>
          <w:r>
            <w:fldChar w:fldCharType="separate"/>
          </w:r>
          <w:r w:rsidR="003914D4">
            <w:rPr>
              <w:noProof/>
            </w:rPr>
            <w:t xml:space="preserve">Bender, E. M., &amp; Koller, A. (2020). Climbing towards NLU: On Meaning, Form, and Understanding in the Age of Data. </w:t>
          </w:r>
          <w:r w:rsidR="003914D4">
            <w:rPr>
              <w:i/>
              <w:iCs/>
              <w:noProof/>
            </w:rPr>
            <w:t>58th Annual Meeting of the Association for Computational Linguistics. Association for Computational Linguistics</w:t>
          </w:r>
          <w:r w:rsidR="003914D4">
            <w:rPr>
              <w:noProof/>
            </w:rPr>
            <w:t>, (pp. 5185–5198). doi:10.18653/v1/2020.acl-main.463</w:t>
          </w:r>
        </w:p>
        <w:p w14:paraId="311D8D67" w14:textId="77777777" w:rsidR="003914D4" w:rsidRDefault="003914D4" w:rsidP="003914D4">
          <w:pPr>
            <w:pStyle w:val="Bibliography"/>
            <w:rPr>
              <w:noProof/>
            </w:rPr>
          </w:pPr>
          <w:r>
            <w:rPr>
              <w:noProof/>
            </w:rPr>
            <w:t xml:space="preserve">Bender, E. M., Gebru, T., McMillan-Major, A., &amp; Shmitchell, S. (2021). On the Dangers of Stochastic Parrots: Can Language Models Be Too Big? </w:t>
          </w:r>
          <w:r>
            <w:rPr>
              <w:i/>
              <w:iCs/>
              <w:noProof/>
            </w:rPr>
            <w:t>2021 ACM conference on fairness, accountability, and transparency</w:t>
          </w:r>
          <w:r>
            <w:rPr>
              <w:noProof/>
            </w:rPr>
            <w:t>, (pp. 610-623).</w:t>
          </w:r>
        </w:p>
        <w:p w14:paraId="55C6863A" w14:textId="77777777" w:rsidR="003914D4" w:rsidRDefault="003914D4" w:rsidP="003914D4">
          <w:pPr>
            <w:pStyle w:val="Bibliography"/>
            <w:rPr>
              <w:noProof/>
            </w:rPr>
          </w:pPr>
          <w:r>
            <w:rPr>
              <w:noProof/>
            </w:rPr>
            <w:t xml:space="preserve">Brants, T., Popat, A. C., Xu, P., Och, F. J., &amp; Dean, J. (2007). Large Language Models in Machine Translation. In Google (Ed.), </w:t>
          </w:r>
          <w:r>
            <w:rPr>
              <w:i/>
              <w:iCs/>
              <w:noProof/>
            </w:rPr>
            <w:t>Conference on Empirical Methods in Natural Language Processing and Computational Natural Language Learning</w:t>
          </w:r>
          <w:r>
            <w:rPr>
              <w:noProof/>
            </w:rPr>
            <w:t xml:space="preserve"> (pp. 858-867). Prague: Association for Computational Linguistics.</w:t>
          </w:r>
        </w:p>
        <w:p w14:paraId="3C1848CB" w14:textId="77777777" w:rsidR="003914D4" w:rsidRDefault="003914D4" w:rsidP="003914D4">
          <w:pPr>
            <w:pStyle w:val="Bibliography"/>
            <w:rPr>
              <w:noProof/>
            </w:rPr>
          </w:pPr>
          <w:r>
            <w:rPr>
              <w:noProof/>
            </w:rPr>
            <w:t xml:space="preserve">Carlini, N., Tramèr, F., Wallace, E., Jagielski, M., Herbert-Voss, A., Lee, K., . . . Raffel, C. (2021). Extracting Training Data from Large Language Models. </w:t>
          </w:r>
          <w:r>
            <w:rPr>
              <w:i/>
              <w:iCs/>
              <w:noProof/>
            </w:rPr>
            <w:t>30th USENIX Security Symposium</w:t>
          </w:r>
          <w:r>
            <w:rPr>
              <w:noProof/>
            </w:rPr>
            <w:t xml:space="preserve"> (pp. 2633-2650). USENIX Association.</w:t>
          </w:r>
        </w:p>
        <w:p w14:paraId="0AAD78E7" w14:textId="77777777" w:rsidR="003914D4" w:rsidRDefault="003914D4" w:rsidP="003914D4">
          <w:pPr>
            <w:pStyle w:val="Bibliography"/>
            <w:rPr>
              <w:noProof/>
            </w:rPr>
          </w:pPr>
          <w:r>
            <w:rPr>
              <w:noProof/>
            </w:rPr>
            <w:t xml:space="preserve">Gehman, S., Gururangan, S., Sap, M., Choi, Y., &amp; Smith, N. A. (2020). </w:t>
          </w:r>
          <w:r>
            <w:rPr>
              <w:i/>
              <w:iCs/>
              <w:noProof/>
            </w:rPr>
            <w:t>Realtoxicityprompts: Evaluating neural toxic degeneration in language models.</w:t>
          </w:r>
          <w:r>
            <w:rPr>
              <w:noProof/>
            </w:rPr>
            <w:t xml:space="preserve"> Paul G. Allen School of Computer Science &amp; Engineering, University of Washington, Allen Institute for Artificial Intelligence. Seattle: University of Washington. doi:10.48550/arXiv.2009.11462</w:t>
          </w:r>
        </w:p>
        <w:p w14:paraId="3C03F1A3" w14:textId="77777777" w:rsidR="003914D4" w:rsidRDefault="003914D4" w:rsidP="003914D4">
          <w:pPr>
            <w:pStyle w:val="Bibliography"/>
            <w:rPr>
              <w:noProof/>
            </w:rPr>
          </w:pPr>
          <w:r>
            <w:rPr>
              <w:noProof/>
            </w:rPr>
            <w:t xml:space="preserve">Jozefowicz, R., Vinyals, O., Schuster, M., Shazeer, N., &amp; Wu, Y. (2016). </w:t>
          </w:r>
          <w:r>
            <w:rPr>
              <w:i/>
              <w:iCs/>
              <w:noProof/>
            </w:rPr>
            <w:t>Exploring the Limits of Language Modeling.</w:t>
          </w:r>
          <w:r>
            <w:rPr>
              <w:noProof/>
            </w:rPr>
            <w:t xml:space="preserve"> Google. ArXiv. doi:10.48550/arXiv.1602.02410</w:t>
          </w:r>
        </w:p>
        <w:p w14:paraId="7E59CB22" w14:textId="77777777" w:rsidR="003914D4" w:rsidRDefault="003914D4" w:rsidP="003914D4">
          <w:pPr>
            <w:pStyle w:val="Bibliography"/>
            <w:rPr>
              <w:noProof/>
            </w:rPr>
          </w:pPr>
          <w:r>
            <w:rPr>
              <w:noProof/>
            </w:rPr>
            <w:t xml:space="preserve">Kung, T. H., Cheatham, M., Medenilla, A., Sillos, C., De Leon, L., Elepaño, C., . . . Diaz-Candido, G. (2023, February 9). Performance of ChatGPT on USMLE: Potential for AI-assisted medical education using large language models. (A. Dagan, Ed.) </w:t>
          </w:r>
          <w:r>
            <w:rPr>
              <w:i/>
              <w:iCs/>
              <w:noProof/>
            </w:rPr>
            <w:t>PLOS Digital Health, 2</w:t>
          </w:r>
          <w:r>
            <w:rPr>
              <w:noProof/>
            </w:rPr>
            <w:t>(2). doi:10.1371/journal.pdig.0000198</w:t>
          </w:r>
        </w:p>
        <w:p w14:paraId="55D2DE26" w14:textId="77777777" w:rsidR="003914D4" w:rsidRDefault="003914D4" w:rsidP="003914D4">
          <w:pPr>
            <w:pStyle w:val="Bibliography"/>
            <w:rPr>
              <w:noProof/>
            </w:rPr>
          </w:pPr>
          <w:r>
            <w:rPr>
              <w:noProof/>
            </w:rPr>
            <w:t xml:space="preserve">Michelmann, S., Kumar, M., Norman, K. A., &amp; Toneva, M. (2023). </w:t>
          </w:r>
          <w:r>
            <w:rPr>
              <w:i/>
              <w:iCs/>
              <w:noProof/>
            </w:rPr>
            <w:t>Large language models can segment narrative events similarly to humans.</w:t>
          </w:r>
          <w:r>
            <w:rPr>
              <w:noProof/>
            </w:rPr>
            <w:t xml:space="preserve"> Princeton University. ArXiv. doi:10.48550/arXiv.2301.10297</w:t>
          </w:r>
        </w:p>
        <w:p w14:paraId="15A128F4" w14:textId="77777777" w:rsidR="003914D4" w:rsidRDefault="003914D4" w:rsidP="003914D4">
          <w:pPr>
            <w:pStyle w:val="Bibliography"/>
            <w:rPr>
              <w:noProof/>
            </w:rPr>
          </w:pPr>
          <w:r>
            <w:rPr>
              <w:noProof/>
            </w:rPr>
            <w:t xml:space="preserve">OpenAI. (2023, February 4). </w:t>
          </w:r>
          <w:r>
            <w:rPr>
              <w:i/>
              <w:iCs/>
              <w:noProof/>
            </w:rPr>
            <w:t>What are Large Language Models?</w:t>
          </w:r>
          <w:r>
            <w:rPr>
              <w:noProof/>
            </w:rPr>
            <w:t xml:space="preserve"> Retrieved from OpenAI: https://chat.openai.com/chat/fe928d57-26c4-4944-aae9-28ce36423d9d/</w:t>
          </w:r>
        </w:p>
        <w:p w14:paraId="62ACE79D" w14:textId="77777777" w:rsidR="003914D4" w:rsidRDefault="003914D4" w:rsidP="003914D4">
          <w:pPr>
            <w:pStyle w:val="Bibliography"/>
            <w:rPr>
              <w:noProof/>
            </w:rPr>
          </w:pPr>
          <w:r>
            <w:rPr>
              <w:noProof/>
            </w:rPr>
            <w:t xml:space="preserve">Rao, R., Meier, J., Sercu, T., Ovchinnikov, S., &amp; Rives, A. (2020). </w:t>
          </w:r>
          <w:r>
            <w:rPr>
              <w:i/>
              <w:iCs/>
              <w:noProof/>
            </w:rPr>
            <w:t>Transformer protein language models are unsupervised structure learners.</w:t>
          </w:r>
          <w:r>
            <w:rPr>
              <w:noProof/>
            </w:rPr>
            <w:t xml:space="preserve"> Facebook AI Research. bioRxiv. doi:10.1101/2020.12.15.422761</w:t>
          </w:r>
        </w:p>
        <w:p w14:paraId="1E3E5D1C" w14:textId="77777777" w:rsidR="003914D4" w:rsidRDefault="003914D4" w:rsidP="003914D4">
          <w:pPr>
            <w:pStyle w:val="Bibliography"/>
            <w:rPr>
              <w:noProof/>
            </w:rPr>
          </w:pPr>
          <w:r>
            <w:rPr>
              <w:noProof/>
            </w:rPr>
            <w:t xml:space="preserve">See, A., Pappu, A., Saxena, R., Yerukola, A., &amp; Manning, C. D. (2019). </w:t>
          </w:r>
          <w:r>
            <w:rPr>
              <w:i/>
              <w:iCs/>
              <w:noProof/>
            </w:rPr>
            <w:t>Do Massively Pretrained Language Models Make Better Storytellers?</w:t>
          </w:r>
          <w:r>
            <w:rPr>
              <w:noProof/>
            </w:rPr>
            <w:t xml:space="preserve"> Stanford University. ArXiv. doi:10.48550/arXiv.1909.10705</w:t>
          </w:r>
        </w:p>
        <w:p w14:paraId="5986C44D" w14:textId="77777777" w:rsidR="003914D4" w:rsidRDefault="003914D4" w:rsidP="003914D4">
          <w:pPr>
            <w:pStyle w:val="Bibliography"/>
            <w:rPr>
              <w:noProof/>
            </w:rPr>
          </w:pPr>
          <w:r>
            <w:rPr>
              <w:noProof/>
            </w:rPr>
            <w:t xml:space="preserve">Solaiman, I. B.-V., Krueger, G., Kim, J. W., Kreps, S., McCain, M., Newhouse, A., . . . Wang, J. (2019). </w:t>
          </w:r>
          <w:r>
            <w:rPr>
              <w:i/>
              <w:iCs/>
              <w:noProof/>
            </w:rPr>
            <w:t>Release strategies and the social impacts of language models.</w:t>
          </w:r>
          <w:r>
            <w:rPr>
              <w:noProof/>
            </w:rPr>
            <w:t xml:space="preserve"> OpenAI Report. doi:10.48550/arXiv.1908.09203</w:t>
          </w:r>
        </w:p>
        <w:p w14:paraId="2225A29A" w14:textId="77777777" w:rsidR="003914D4" w:rsidRDefault="003914D4" w:rsidP="003914D4">
          <w:pPr>
            <w:pStyle w:val="Bibliography"/>
            <w:rPr>
              <w:noProof/>
            </w:rPr>
          </w:pPr>
          <w:r>
            <w:rPr>
              <w:noProof/>
            </w:rPr>
            <w:t xml:space="preserve">Vaswani, A., Zhao, Y., Fossum, V., &amp; Chiang, D. (n.d.). </w:t>
          </w:r>
          <w:r>
            <w:rPr>
              <w:i/>
              <w:iCs/>
              <w:noProof/>
            </w:rPr>
            <w:t>Decoding with large-scale neural language models improves translation.</w:t>
          </w:r>
          <w:r>
            <w:rPr>
              <w:noProof/>
            </w:rPr>
            <w:t xml:space="preserve"> Citeseer.</w:t>
          </w:r>
        </w:p>
        <w:p w14:paraId="18DBC59D" w14:textId="77777777" w:rsidR="003914D4" w:rsidRDefault="003914D4" w:rsidP="003914D4">
          <w:pPr>
            <w:pStyle w:val="Bibliography"/>
            <w:rPr>
              <w:noProof/>
            </w:rPr>
          </w:pPr>
          <w:r>
            <w:rPr>
              <w:noProof/>
            </w:rPr>
            <w:t xml:space="preserve">Weidinger, L., Mellor, J., Rauh, M., Griffin, C., Uesato, J., Huang, P., . . . Isaac, W. (2021). </w:t>
          </w:r>
          <w:r>
            <w:rPr>
              <w:i/>
              <w:iCs/>
              <w:noProof/>
            </w:rPr>
            <w:t>Ethical and social risks of harm from Language Models.</w:t>
          </w:r>
          <w:r>
            <w:rPr>
              <w:noProof/>
            </w:rPr>
            <w:t xml:space="preserve"> Cornell University. arXiv. doi:10.48550/arXiv.2112.04359</w:t>
          </w:r>
        </w:p>
        <w:p w14:paraId="581C69CE" w14:textId="517214AF" w:rsidR="00E81978" w:rsidRDefault="00C31D30" w:rsidP="003914D4">
          <w:pPr>
            <w:pStyle w:val="Bibliography"/>
            <w:rPr>
              <w:noProof/>
            </w:rPr>
          </w:pP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D256" w14:textId="77777777" w:rsidR="00B06070" w:rsidRDefault="00B06070">
      <w:pPr>
        <w:spacing w:line="240" w:lineRule="auto"/>
      </w:pPr>
      <w:r>
        <w:separator/>
      </w:r>
    </w:p>
    <w:p w14:paraId="6D7B0462" w14:textId="77777777" w:rsidR="00B06070" w:rsidRDefault="00B06070"/>
  </w:endnote>
  <w:endnote w:type="continuationSeparator" w:id="0">
    <w:p w14:paraId="4F6BB973" w14:textId="77777777" w:rsidR="00B06070" w:rsidRDefault="00B06070">
      <w:pPr>
        <w:spacing w:line="240" w:lineRule="auto"/>
      </w:pPr>
      <w:r>
        <w:continuationSeparator/>
      </w:r>
    </w:p>
    <w:p w14:paraId="72B63F73" w14:textId="77777777" w:rsidR="00B06070" w:rsidRDefault="00B060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FCF9A" w14:textId="77777777" w:rsidR="00B06070" w:rsidRDefault="00B06070">
      <w:pPr>
        <w:spacing w:line="240" w:lineRule="auto"/>
      </w:pPr>
      <w:r>
        <w:separator/>
      </w:r>
    </w:p>
    <w:p w14:paraId="3DEC46EC" w14:textId="77777777" w:rsidR="00B06070" w:rsidRDefault="00B06070"/>
  </w:footnote>
  <w:footnote w:type="continuationSeparator" w:id="0">
    <w:p w14:paraId="6D663A09" w14:textId="77777777" w:rsidR="00B06070" w:rsidRDefault="00B06070">
      <w:pPr>
        <w:spacing w:line="240" w:lineRule="auto"/>
      </w:pPr>
      <w:r>
        <w:continuationSeparator/>
      </w:r>
    </w:p>
    <w:p w14:paraId="05CD5EBD" w14:textId="77777777" w:rsidR="00B06070" w:rsidRDefault="00B060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8734" w14:textId="48C9A7F4" w:rsidR="00E81978" w:rsidRDefault="00000000">
    <w:pPr>
      <w:pStyle w:val="Header"/>
    </w:pPr>
    <w:sdt>
      <w:sdtPr>
        <w:rPr>
          <w:rStyle w:val="Strong"/>
        </w:rPr>
        <w:alias w:val="Running head"/>
        <w:tag w:val=""/>
        <w:id w:val="12739865"/>
        <w:placeholder>
          <w:docPart w:val="56789ABE3758464C8F0FD39AB5800B6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22F33">
          <w:rPr>
            <w:rStyle w:val="Strong"/>
          </w:rPr>
          <w:t>Large Language Models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2A4A" w14:textId="5DA74245" w:rsidR="00E81978" w:rsidRDefault="005D3A03">
    <w:pPr>
      <w:pStyle w:val="Header"/>
      <w:rPr>
        <w:rStyle w:val="Strong"/>
      </w:rPr>
    </w:pPr>
    <w:r>
      <w:t xml:space="preserve">Running head: </w:t>
    </w:r>
    <w:sdt>
      <w:sdtPr>
        <w:rPr>
          <w:rStyle w:val="Strong"/>
        </w:rPr>
        <w:alias w:val="Running head"/>
        <w:tag w:val=""/>
        <w:id w:val="-696842620"/>
        <w:placeholder>
          <w:docPart w:val="4C463110ED694CF786C2489200F7971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22F33">
          <w:rPr>
            <w:rStyle w:val="Strong"/>
          </w:rPr>
          <w:t>Large Language Models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9843108">
    <w:abstractNumId w:val="9"/>
  </w:num>
  <w:num w:numId="2" w16cid:durableId="1465351863">
    <w:abstractNumId w:val="7"/>
  </w:num>
  <w:num w:numId="3" w16cid:durableId="1151751133">
    <w:abstractNumId w:val="6"/>
  </w:num>
  <w:num w:numId="4" w16cid:durableId="843665199">
    <w:abstractNumId w:val="5"/>
  </w:num>
  <w:num w:numId="5" w16cid:durableId="360522087">
    <w:abstractNumId w:val="4"/>
  </w:num>
  <w:num w:numId="6" w16cid:durableId="802889361">
    <w:abstractNumId w:val="8"/>
  </w:num>
  <w:num w:numId="7" w16cid:durableId="915552522">
    <w:abstractNumId w:val="3"/>
  </w:num>
  <w:num w:numId="8" w16cid:durableId="1518691730">
    <w:abstractNumId w:val="2"/>
  </w:num>
  <w:num w:numId="9" w16cid:durableId="984092183">
    <w:abstractNumId w:val="1"/>
  </w:num>
  <w:num w:numId="10" w16cid:durableId="2113090062">
    <w:abstractNumId w:val="0"/>
  </w:num>
  <w:num w:numId="11" w16cid:durableId="609432506">
    <w:abstractNumId w:val="9"/>
    <w:lvlOverride w:ilvl="0">
      <w:startOverride w:val="1"/>
    </w:lvlOverride>
  </w:num>
  <w:num w:numId="12" w16cid:durableId="2086879384">
    <w:abstractNumId w:val="13"/>
  </w:num>
  <w:num w:numId="13" w16cid:durableId="44455043">
    <w:abstractNumId w:val="11"/>
  </w:num>
  <w:num w:numId="14" w16cid:durableId="116409325">
    <w:abstractNumId w:val="10"/>
  </w:num>
  <w:num w:numId="15" w16cid:durableId="210260609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Leocadio">
    <w15:presenceInfo w15:providerId="Windows Live" w15:userId="47c04dc6d9b21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markup="0"/>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A0JjY1NjE0MzMyUdpeDU4uLM/DyQAuNaAL0r21gsAAAA"/>
  </w:docVars>
  <w:rsids>
    <w:rsidRoot w:val="00205E6E"/>
    <w:rsid w:val="00005885"/>
    <w:rsid w:val="0001058E"/>
    <w:rsid w:val="00010B1D"/>
    <w:rsid w:val="000166F7"/>
    <w:rsid w:val="0002628F"/>
    <w:rsid w:val="000302E1"/>
    <w:rsid w:val="000342A7"/>
    <w:rsid w:val="00035082"/>
    <w:rsid w:val="000368D9"/>
    <w:rsid w:val="000519B3"/>
    <w:rsid w:val="00052CBE"/>
    <w:rsid w:val="00065249"/>
    <w:rsid w:val="00073CCA"/>
    <w:rsid w:val="00085D76"/>
    <w:rsid w:val="000862B7"/>
    <w:rsid w:val="000954E9"/>
    <w:rsid w:val="000A4091"/>
    <w:rsid w:val="000B31C0"/>
    <w:rsid w:val="000B4D8F"/>
    <w:rsid w:val="000C5502"/>
    <w:rsid w:val="000C65DC"/>
    <w:rsid w:val="000C72A4"/>
    <w:rsid w:val="000D3F41"/>
    <w:rsid w:val="000E025A"/>
    <w:rsid w:val="000E0DA5"/>
    <w:rsid w:val="001024D7"/>
    <w:rsid w:val="001135D8"/>
    <w:rsid w:val="001157E6"/>
    <w:rsid w:val="00120B18"/>
    <w:rsid w:val="00122F87"/>
    <w:rsid w:val="00123226"/>
    <w:rsid w:val="001405CD"/>
    <w:rsid w:val="0014179B"/>
    <w:rsid w:val="00144A61"/>
    <w:rsid w:val="001467E1"/>
    <w:rsid w:val="001851BD"/>
    <w:rsid w:val="00190D70"/>
    <w:rsid w:val="001924CE"/>
    <w:rsid w:val="00195AB6"/>
    <w:rsid w:val="001A5FE0"/>
    <w:rsid w:val="001B2CEC"/>
    <w:rsid w:val="001D1CFA"/>
    <w:rsid w:val="001D53A0"/>
    <w:rsid w:val="001D7854"/>
    <w:rsid w:val="001E3B4D"/>
    <w:rsid w:val="001E41D4"/>
    <w:rsid w:val="001E4C80"/>
    <w:rsid w:val="001E5811"/>
    <w:rsid w:val="001E62EE"/>
    <w:rsid w:val="00203396"/>
    <w:rsid w:val="00203BE7"/>
    <w:rsid w:val="00205E6E"/>
    <w:rsid w:val="00207634"/>
    <w:rsid w:val="002112A9"/>
    <w:rsid w:val="0021449C"/>
    <w:rsid w:val="002147A2"/>
    <w:rsid w:val="00226D75"/>
    <w:rsid w:val="00230CE1"/>
    <w:rsid w:val="002347B2"/>
    <w:rsid w:val="002534DD"/>
    <w:rsid w:val="00265155"/>
    <w:rsid w:val="002706D8"/>
    <w:rsid w:val="00270B7E"/>
    <w:rsid w:val="00286D12"/>
    <w:rsid w:val="00297949"/>
    <w:rsid w:val="00297D97"/>
    <w:rsid w:val="002A17D3"/>
    <w:rsid w:val="002A2076"/>
    <w:rsid w:val="002C3A94"/>
    <w:rsid w:val="002C3E5D"/>
    <w:rsid w:val="002C47C3"/>
    <w:rsid w:val="002C5375"/>
    <w:rsid w:val="002C66E5"/>
    <w:rsid w:val="002D17C2"/>
    <w:rsid w:val="002D4061"/>
    <w:rsid w:val="002F6662"/>
    <w:rsid w:val="00305BBF"/>
    <w:rsid w:val="00310BDD"/>
    <w:rsid w:val="00327F41"/>
    <w:rsid w:val="0033013E"/>
    <w:rsid w:val="003320E9"/>
    <w:rsid w:val="003325F2"/>
    <w:rsid w:val="0033731C"/>
    <w:rsid w:val="00341769"/>
    <w:rsid w:val="003457E2"/>
    <w:rsid w:val="00355DCA"/>
    <w:rsid w:val="00386245"/>
    <w:rsid w:val="00387FE1"/>
    <w:rsid w:val="003914D4"/>
    <w:rsid w:val="00392BF9"/>
    <w:rsid w:val="00395712"/>
    <w:rsid w:val="00397989"/>
    <w:rsid w:val="003A1264"/>
    <w:rsid w:val="003A5390"/>
    <w:rsid w:val="003B3CC3"/>
    <w:rsid w:val="003B60A8"/>
    <w:rsid w:val="003D2077"/>
    <w:rsid w:val="003D5BCC"/>
    <w:rsid w:val="003D7829"/>
    <w:rsid w:val="003E4468"/>
    <w:rsid w:val="003E6E7C"/>
    <w:rsid w:val="003F0C20"/>
    <w:rsid w:val="003F22D9"/>
    <w:rsid w:val="003F344B"/>
    <w:rsid w:val="00403115"/>
    <w:rsid w:val="00403855"/>
    <w:rsid w:val="00414043"/>
    <w:rsid w:val="00417389"/>
    <w:rsid w:val="00421C56"/>
    <w:rsid w:val="00422F47"/>
    <w:rsid w:val="00425A0E"/>
    <w:rsid w:val="00427722"/>
    <w:rsid w:val="00427B6C"/>
    <w:rsid w:val="004301D1"/>
    <w:rsid w:val="00431FA0"/>
    <w:rsid w:val="00436ECA"/>
    <w:rsid w:val="004466B5"/>
    <w:rsid w:val="004511E7"/>
    <w:rsid w:val="0045404F"/>
    <w:rsid w:val="00454E1F"/>
    <w:rsid w:val="00461B01"/>
    <w:rsid w:val="004644A0"/>
    <w:rsid w:val="00464A61"/>
    <w:rsid w:val="00467C0C"/>
    <w:rsid w:val="00482815"/>
    <w:rsid w:val="00487CA2"/>
    <w:rsid w:val="004923FE"/>
    <w:rsid w:val="00495A97"/>
    <w:rsid w:val="00495EE5"/>
    <w:rsid w:val="004A3610"/>
    <w:rsid w:val="004A3C9B"/>
    <w:rsid w:val="004B0334"/>
    <w:rsid w:val="004B5CB5"/>
    <w:rsid w:val="004D35EA"/>
    <w:rsid w:val="004D64F9"/>
    <w:rsid w:val="004E5A87"/>
    <w:rsid w:val="00507069"/>
    <w:rsid w:val="00517A94"/>
    <w:rsid w:val="005248A8"/>
    <w:rsid w:val="00530B7C"/>
    <w:rsid w:val="00535DFF"/>
    <w:rsid w:val="00540081"/>
    <w:rsid w:val="005421FB"/>
    <w:rsid w:val="00550B05"/>
    <w:rsid w:val="00551A02"/>
    <w:rsid w:val="00552458"/>
    <w:rsid w:val="005534FA"/>
    <w:rsid w:val="005613DF"/>
    <w:rsid w:val="00573E77"/>
    <w:rsid w:val="005915D3"/>
    <w:rsid w:val="00593ADD"/>
    <w:rsid w:val="005A5A06"/>
    <w:rsid w:val="005B23B9"/>
    <w:rsid w:val="005B383F"/>
    <w:rsid w:val="005B3FC0"/>
    <w:rsid w:val="005B77C4"/>
    <w:rsid w:val="005B7BF1"/>
    <w:rsid w:val="005D0FC5"/>
    <w:rsid w:val="005D0FEA"/>
    <w:rsid w:val="005D3A03"/>
    <w:rsid w:val="005D50D7"/>
    <w:rsid w:val="005E3E44"/>
    <w:rsid w:val="00602A8E"/>
    <w:rsid w:val="00605216"/>
    <w:rsid w:val="00610BD0"/>
    <w:rsid w:val="00613D6C"/>
    <w:rsid w:val="006302B5"/>
    <w:rsid w:val="0063220D"/>
    <w:rsid w:val="00671694"/>
    <w:rsid w:val="006804CD"/>
    <w:rsid w:val="006857BE"/>
    <w:rsid w:val="00685859"/>
    <w:rsid w:val="00692914"/>
    <w:rsid w:val="00695C9B"/>
    <w:rsid w:val="00695F3C"/>
    <w:rsid w:val="006A53BE"/>
    <w:rsid w:val="006A6B29"/>
    <w:rsid w:val="006B1928"/>
    <w:rsid w:val="006B7984"/>
    <w:rsid w:val="006C744D"/>
    <w:rsid w:val="006D2685"/>
    <w:rsid w:val="006D579E"/>
    <w:rsid w:val="006D7ADD"/>
    <w:rsid w:val="006E09BD"/>
    <w:rsid w:val="006E5439"/>
    <w:rsid w:val="007045BE"/>
    <w:rsid w:val="00706231"/>
    <w:rsid w:val="007115CC"/>
    <w:rsid w:val="00713E45"/>
    <w:rsid w:val="00725BEC"/>
    <w:rsid w:val="00726CDE"/>
    <w:rsid w:val="00737874"/>
    <w:rsid w:val="0074060E"/>
    <w:rsid w:val="007427B8"/>
    <w:rsid w:val="00746FA5"/>
    <w:rsid w:val="007550C4"/>
    <w:rsid w:val="007557C7"/>
    <w:rsid w:val="00757DE2"/>
    <w:rsid w:val="007601BF"/>
    <w:rsid w:val="00761ED7"/>
    <w:rsid w:val="00763038"/>
    <w:rsid w:val="0077320E"/>
    <w:rsid w:val="00787B3F"/>
    <w:rsid w:val="0079400C"/>
    <w:rsid w:val="007A4C21"/>
    <w:rsid w:val="007A7586"/>
    <w:rsid w:val="007B04C1"/>
    <w:rsid w:val="007B495F"/>
    <w:rsid w:val="007B50F5"/>
    <w:rsid w:val="007C55D0"/>
    <w:rsid w:val="007F0A03"/>
    <w:rsid w:val="007F6BCF"/>
    <w:rsid w:val="008002C0"/>
    <w:rsid w:val="008033BF"/>
    <w:rsid w:val="008046FB"/>
    <w:rsid w:val="0080621E"/>
    <w:rsid w:val="008113B3"/>
    <w:rsid w:val="00814F47"/>
    <w:rsid w:val="00816268"/>
    <w:rsid w:val="00816DCC"/>
    <w:rsid w:val="00822F33"/>
    <w:rsid w:val="00827C81"/>
    <w:rsid w:val="0083300F"/>
    <w:rsid w:val="0083560D"/>
    <w:rsid w:val="008378C3"/>
    <w:rsid w:val="00861C15"/>
    <w:rsid w:val="00875B6A"/>
    <w:rsid w:val="0088661C"/>
    <w:rsid w:val="00891EE1"/>
    <w:rsid w:val="0089268F"/>
    <w:rsid w:val="00895FB0"/>
    <w:rsid w:val="008A0444"/>
    <w:rsid w:val="008A6604"/>
    <w:rsid w:val="008A6EC1"/>
    <w:rsid w:val="008C4DD1"/>
    <w:rsid w:val="008C5323"/>
    <w:rsid w:val="008D6991"/>
    <w:rsid w:val="008F5692"/>
    <w:rsid w:val="00906B54"/>
    <w:rsid w:val="00915844"/>
    <w:rsid w:val="0093595D"/>
    <w:rsid w:val="00935D14"/>
    <w:rsid w:val="00945B73"/>
    <w:rsid w:val="009631F8"/>
    <w:rsid w:val="0096707E"/>
    <w:rsid w:val="009722D6"/>
    <w:rsid w:val="00975B1E"/>
    <w:rsid w:val="00986568"/>
    <w:rsid w:val="00991566"/>
    <w:rsid w:val="009956A1"/>
    <w:rsid w:val="00997183"/>
    <w:rsid w:val="009A287E"/>
    <w:rsid w:val="009A6A3B"/>
    <w:rsid w:val="009B382D"/>
    <w:rsid w:val="009F12AB"/>
    <w:rsid w:val="00A0045A"/>
    <w:rsid w:val="00A02A9F"/>
    <w:rsid w:val="00A0407C"/>
    <w:rsid w:val="00A05DFB"/>
    <w:rsid w:val="00A06CF5"/>
    <w:rsid w:val="00A16785"/>
    <w:rsid w:val="00A176E1"/>
    <w:rsid w:val="00A20977"/>
    <w:rsid w:val="00A20C7C"/>
    <w:rsid w:val="00A40FC4"/>
    <w:rsid w:val="00A62FE2"/>
    <w:rsid w:val="00A702F3"/>
    <w:rsid w:val="00A70E0A"/>
    <w:rsid w:val="00A8144A"/>
    <w:rsid w:val="00A92A32"/>
    <w:rsid w:val="00A948C0"/>
    <w:rsid w:val="00A97662"/>
    <w:rsid w:val="00AA2283"/>
    <w:rsid w:val="00AA2475"/>
    <w:rsid w:val="00AA4E37"/>
    <w:rsid w:val="00AB0633"/>
    <w:rsid w:val="00AB49AB"/>
    <w:rsid w:val="00AC093E"/>
    <w:rsid w:val="00AC622D"/>
    <w:rsid w:val="00AD3E16"/>
    <w:rsid w:val="00AE16CB"/>
    <w:rsid w:val="00AE1DB0"/>
    <w:rsid w:val="00AE2950"/>
    <w:rsid w:val="00AE3136"/>
    <w:rsid w:val="00AE6DE0"/>
    <w:rsid w:val="00AF4ACC"/>
    <w:rsid w:val="00B02338"/>
    <w:rsid w:val="00B03196"/>
    <w:rsid w:val="00B06070"/>
    <w:rsid w:val="00B263F7"/>
    <w:rsid w:val="00B35F24"/>
    <w:rsid w:val="00B37C61"/>
    <w:rsid w:val="00B42B75"/>
    <w:rsid w:val="00B46F46"/>
    <w:rsid w:val="00B50D83"/>
    <w:rsid w:val="00B54482"/>
    <w:rsid w:val="00B64BE9"/>
    <w:rsid w:val="00B64BFE"/>
    <w:rsid w:val="00B8203B"/>
    <w:rsid w:val="00B823AA"/>
    <w:rsid w:val="00B827E6"/>
    <w:rsid w:val="00B82C3E"/>
    <w:rsid w:val="00B90882"/>
    <w:rsid w:val="00B9399F"/>
    <w:rsid w:val="00B94667"/>
    <w:rsid w:val="00B97C99"/>
    <w:rsid w:val="00BA0764"/>
    <w:rsid w:val="00BA45DB"/>
    <w:rsid w:val="00BA7B52"/>
    <w:rsid w:val="00BC4A13"/>
    <w:rsid w:val="00BD5AE8"/>
    <w:rsid w:val="00BD69A1"/>
    <w:rsid w:val="00BE4784"/>
    <w:rsid w:val="00BF4184"/>
    <w:rsid w:val="00C0601E"/>
    <w:rsid w:val="00C248F7"/>
    <w:rsid w:val="00C31D30"/>
    <w:rsid w:val="00C32F75"/>
    <w:rsid w:val="00C40868"/>
    <w:rsid w:val="00C519C1"/>
    <w:rsid w:val="00C73B82"/>
    <w:rsid w:val="00C74618"/>
    <w:rsid w:val="00C764B0"/>
    <w:rsid w:val="00C86136"/>
    <w:rsid w:val="00C97834"/>
    <w:rsid w:val="00CC4A67"/>
    <w:rsid w:val="00CD0C77"/>
    <w:rsid w:val="00CD23E5"/>
    <w:rsid w:val="00CD457F"/>
    <w:rsid w:val="00CD6E39"/>
    <w:rsid w:val="00CE1C14"/>
    <w:rsid w:val="00CE3B85"/>
    <w:rsid w:val="00CF24FC"/>
    <w:rsid w:val="00CF2B74"/>
    <w:rsid w:val="00CF6E91"/>
    <w:rsid w:val="00D044D2"/>
    <w:rsid w:val="00D16099"/>
    <w:rsid w:val="00D16D8E"/>
    <w:rsid w:val="00D32E5B"/>
    <w:rsid w:val="00D3552F"/>
    <w:rsid w:val="00D407C2"/>
    <w:rsid w:val="00D42993"/>
    <w:rsid w:val="00D4656E"/>
    <w:rsid w:val="00D47568"/>
    <w:rsid w:val="00D73568"/>
    <w:rsid w:val="00D74A34"/>
    <w:rsid w:val="00D81DA1"/>
    <w:rsid w:val="00D85B68"/>
    <w:rsid w:val="00D87F26"/>
    <w:rsid w:val="00D90429"/>
    <w:rsid w:val="00D91C09"/>
    <w:rsid w:val="00DA00D8"/>
    <w:rsid w:val="00DC0FA4"/>
    <w:rsid w:val="00DC20C7"/>
    <w:rsid w:val="00DC3DBA"/>
    <w:rsid w:val="00DC762B"/>
    <w:rsid w:val="00DC781E"/>
    <w:rsid w:val="00DD0297"/>
    <w:rsid w:val="00DD200E"/>
    <w:rsid w:val="00DD21CA"/>
    <w:rsid w:val="00DD63CD"/>
    <w:rsid w:val="00DD6A03"/>
    <w:rsid w:val="00DE4A7A"/>
    <w:rsid w:val="00DE7252"/>
    <w:rsid w:val="00DE7DB8"/>
    <w:rsid w:val="00DF1AF1"/>
    <w:rsid w:val="00DF1FD5"/>
    <w:rsid w:val="00DF5EA2"/>
    <w:rsid w:val="00DF682B"/>
    <w:rsid w:val="00E02108"/>
    <w:rsid w:val="00E124EA"/>
    <w:rsid w:val="00E16841"/>
    <w:rsid w:val="00E417AF"/>
    <w:rsid w:val="00E44432"/>
    <w:rsid w:val="00E47BA7"/>
    <w:rsid w:val="00E51D99"/>
    <w:rsid w:val="00E543B3"/>
    <w:rsid w:val="00E6004D"/>
    <w:rsid w:val="00E638B8"/>
    <w:rsid w:val="00E70B2D"/>
    <w:rsid w:val="00E74499"/>
    <w:rsid w:val="00E77185"/>
    <w:rsid w:val="00E7785B"/>
    <w:rsid w:val="00E808B2"/>
    <w:rsid w:val="00E81978"/>
    <w:rsid w:val="00E86949"/>
    <w:rsid w:val="00E86EF2"/>
    <w:rsid w:val="00E951B0"/>
    <w:rsid w:val="00EA29EB"/>
    <w:rsid w:val="00EA452B"/>
    <w:rsid w:val="00EA5F56"/>
    <w:rsid w:val="00EB27AF"/>
    <w:rsid w:val="00EB3207"/>
    <w:rsid w:val="00EB57C0"/>
    <w:rsid w:val="00EC0EE0"/>
    <w:rsid w:val="00ED2420"/>
    <w:rsid w:val="00EE3A66"/>
    <w:rsid w:val="00EF1BE0"/>
    <w:rsid w:val="00F02D62"/>
    <w:rsid w:val="00F11889"/>
    <w:rsid w:val="00F220F9"/>
    <w:rsid w:val="00F26103"/>
    <w:rsid w:val="00F36BBB"/>
    <w:rsid w:val="00F379B7"/>
    <w:rsid w:val="00F4360C"/>
    <w:rsid w:val="00F43933"/>
    <w:rsid w:val="00F525FA"/>
    <w:rsid w:val="00F61139"/>
    <w:rsid w:val="00F8385E"/>
    <w:rsid w:val="00F9055E"/>
    <w:rsid w:val="00F955BD"/>
    <w:rsid w:val="00F96B19"/>
    <w:rsid w:val="00F97363"/>
    <w:rsid w:val="00FA3C95"/>
    <w:rsid w:val="00FA4EE0"/>
    <w:rsid w:val="00FA64CD"/>
    <w:rsid w:val="00FB3B2E"/>
    <w:rsid w:val="00FC2B9F"/>
    <w:rsid w:val="00FD4265"/>
    <w:rsid w:val="00FE5FD9"/>
    <w:rsid w:val="00FF2002"/>
    <w:rsid w:val="00FF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64141"/>
  <w15:chartTrackingRefBased/>
  <w15:docId w15:val="{B4632F3D-1EF0-4B14-AA23-30AE3F7C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Revision">
    <w:name w:val="Revision"/>
    <w:hidden/>
    <w:uiPriority w:val="99"/>
    <w:semiHidden/>
    <w:rsid w:val="00454E1F"/>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712">
      <w:bodyDiv w:val="1"/>
      <w:marLeft w:val="0"/>
      <w:marRight w:val="0"/>
      <w:marTop w:val="0"/>
      <w:marBottom w:val="0"/>
      <w:divBdr>
        <w:top w:val="none" w:sz="0" w:space="0" w:color="auto"/>
        <w:left w:val="none" w:sz="0" w:space="0" w:color="auto"/>
        <w:bottom w:val="none" w:sz="0" w:space="0" w:color="auto"/>
        <w:right w:val="none" w:sz="0" w:space="0" w:color="auto"/>
      </w:divBdr>
    </w:div>
    <w:div w:id="14426957">
      <w:bodyDiv w:val="1"/>
      <w:marLeft w:val="0"/>
      <w:marRight w:val="0"/>
      <w:marTop w:val="0"/>
      <w:marBottom w:val="0"/>
      <w:divBdr>
        <w:top w:val="none" w:sz="0" w:space="0" w:color="auto"/>
        <w:left w:val="none" w:sz="0" w:space="0" w:color="auto"/>
        <w:bottom w:val="none" w:sz="0" w:space="0" w:color="auto"/>
        <w:right w:val="none" w:sz="0" w:space="0" w:color="auto"/>
      </w:divBdr>
    </w:div>
    <w:div w:id="20011987">
      <w:bodyDiv w:val="1"/>
      <w:marLeft w:val="0"/>
      <w:marRight w:val="0"/>
      <w:marTop w:val="0"/>
      <w:marBottom w:val="0"/>
      <w:divBdr>
        <w:top w:val="none" w:sz="0" w:space="0" w:color="auto"/>
        <w:left w:val="none" w:sz="0" w:space="0" w:color="auto"/>
        <w:bottom w:val="none" w:sz="0" w:space="0" w:color="auto"/>
        <w:right w:val="none" w:sz="0" w:space="0" w:color="auto"/>
      </w:divBdr>
    </w:div>
    <w:div w:id="38213876">
      <w:bodyDiv w:val="1"/>
      <w:marLeft w:val="0"/>
      <w:marRight w:val="0"/>
      <w:marTop w:val="0"/>
      <w:marBottom w:val="0"/>
      <w:divBdr>
        <w:top w:val="none" w:sz="0" w:space="0" w:color="auto"/>
        <w:left w:val="none" w:sz="0" w:space="0" w:color="auto"/>
        <w:bottom w:val="none" w:sz="0" w:space="0" w:color="auto"/>
        <w:right w:val="none" w:sz="0" w:space="0" w:color="auto"/>
      </w:divBdr>
    </w:div>
    <w:div w:id="51008198">
      <w:bodyDiv w:val="1"/>
      <w:marLeft w:val="0"/>
      <w:marRight w:val="0"/>
      <w:marTop w:val="0"/>
      <w:marBottom w:val="0"/>
      <w:divBdr>
        <w:top w:val="none" w:sz="0" w:space="0" w:color="auto"/>
        <w:left w:val="none" w:sz="0" w:space="0" w:color="auto"/>
        <w:bottom w:val="none" w:sz="0" w:space="0" w:color="auto"/>
        <w:right w:val="none" w:sz="0" w:space="0" w:color="auto"/>
      </w:divBdr>
    </w:div>
    <w:div w:id="92939407">
      <w:bodyDiv w:val="1"/>
      <w:marLeft w:val="0"/>
      <w:marRight w:val="0"/>
      <w:marTop w:val="0"/>
      <w:marBottom w:val="0"/>
      <w:divBdr>
        <w:top w:val="none" w:sz="0" w:space="0" w:color="auto"/>
        <w:left w:val="none" w:sz="0" w:space="0" w:color="auto"/>
        <w:bottom w:val="none" w:sz="0" w:space="0" w:color="auto"/>
        <w:right w:val="none" w:sz="0" w:space="0" w:color="auto"/>
      </w:divBdr>
    </w:div>
    <w:div w:id="102268389">
      <w:bodyDiv w:val="1"/>
      <w:marLeft w:val="0"/>
      <w:marRight w:val="0"/>
      <w:marTop w:val="0"/>
      <w:marBottom w:val="0"/>
      <w:divBdr>
        <w:top w:val="none" w:sz="0" w:space="0" w:color="auto"/>
        <w:left w:val="none" w:sz="0" w:space="0" w:color="auto"/>
        <w:bottom w:val="none" w:sz="0" w:space="0" w:color="auto"/>
        <w:right w:val="none" w:sz="0" w:space="0" w:color="auto"/>
      </w:divBdr>
    </w:div>
    <w:div w:id="107821825">
      <w:bodyDiv w:val="1"/>
      <w:marLeft w:val="0"/>
      <w:marRight w:val="0"/>
      <w:marTop w:val="0"/>
      <w:marBottom w:val="0"/>
      <w:divBdr>
        <w:top w:val="none" w:sz="0" w:space="0" w:color="auto"/>
        <w:left w:val="none" w:sz="0" w:space="0" w:color="auto"/>
        <w:bottom w:val="none" w:sz="0" w:space="0" w:color="auto"/>
        <w:right w:val="none" w:sz="0" w:space="0" w:color="auto"/>
      </w:divBdr>
    </w:div>
    <w:div w:id="1110964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32428">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7542330">
      <w:bodyDiv w:val="1"/>
      <w:marLeft w:val="0"/>
      <w:marRight w:val="0"/>
      <w:marTop w:val="0"/>
      <w:marBottom w:val="0"/>
      <w:divBdr>
        <w:top w:val="none" w:sz="0" w:space="0" w:color="auto"/>
        <w:left w:val="none" w:sz="0" w:space="0" w:color="auto"/>
        <w:bottom w:val="none" w:sz="0" w:space="0" w:color="auto"/>
        <w:right w:val="none" w:sz="0" w:space="0" w:color="auto"/>
      </w:divBdr>
    </w:div>
    <w:div w:id="189492154">
      <w:bodyDiv w:val="1"/>
      <w:marLeft w:val="0"/>
      <w:marRight w:val="0"/>
      <w:marTop w:val="0"/>
      <w:marBottom w:val="0"/>
      <w:divBdr>
        <w:top w:val="none" w:sz="0" w:space="0" w:color="auto"/>
        <w:left w:val="none" w:sz="0" w:space="0" w:color="auto"/>
        <w:bottom w:val="none" w:sz="0" w:space="0" w:color="auto"/>
        <w:right w:val="none" w:sz="0" w:space="0" w:color="auto"/>
      </w:divBdr>
    </w:div>
    <w:div w:id="202908712">
      <w:bodyDiv w:val="1"/>
      <w:marLeft w:val="0"/>
      <w:marRight w:val="0"/>
      <w:marTop w:val="0"/>
      <w:marBottom w:val="0"/>
      <w:divBdr>
        <w:top w:val="none" w:sz="0" w:space="0" w:color="auto"/>
        <w:left w:val="none" w:sz="0" w:space="0" w:color="auto"/>
        <w:bottom w:val="none" w:sz="0" w:space="0" w:color="auto"/>
        <w:right w:val="none" w:sz="0" w:space="0" w:color="auto"/>
      </w:divBdr>
    </w:div>
    <w:div w:id="21131245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612344">
      <w:bodyDiv w:val="1"/>
      <w:marLeft w:val="0"/>
      <w:marRight w:val="0"/>
      <w:marTop w:val="0"/>
      <w:marBottom w:val="0"/>
      <w:divBdr>
        <w:top w:val="none" w:sz="0" w:space="0" w:color="auto"/>
        <w:left w:val="none" w:sz="0" w:space="0" w:color="auto"/>
        <w:bottom w:val="none" w:sz="0" w:space="0" w:color="auto"/>
        <w:right w:val="none" w:sz="0" w:space="0" w:color="auto"/>
      </w:divBdr>
    </w:div>
    <w:div w:id="334692791">
      <w:bodyDiv w:val="1"/>
      <w:marLeft w:val="0"/>
      <w:marRight w:val="0"/>
      <w:marTop w:val="0"/>
      <w:marBottom w:val="0"/>
      <w:divBdr>
        <w:top w:val="none" w:sz="0" w:space="0" w:color="auto"/>
        <w:left w:val="none" w:sz="0" w:space="0" w:color="auto"/>
        <w:bottom w:val="none" w:sz="0" w:space="0" w:color="auto"/>
        <w:right w:val="none" w:sz="0" w:space="0" w:color="auto"/>
      </w:divBdr>
    </w:div>
    <w:div w:id="346103642">
      <w:bodyDiv w:val="1"/>
      <w:marLeft w:val="0"/>
      <w:marRight w:val="0"/>
      <w:marTop w:val="0"/>
      <w:marBottom w:val="0"/>
      <w:divBdr>
        <w:top w:val="none" w:sz="0" w:space="0" w:color="auto"/>
        <w:left w:val="none" w:sz="0" w:space="0" w:color="auto"/>
        <w:bottom w:val="none" w:sz="0" w:space="0" w:color="auto"/>
        <w:right w:val="none" w:sz="0" w:space="0" w:color="auto"/>
      </w:divBdr>
    </w:div>
    <w:div w:id="358510238">
      <w:bodyDiv w:val="1"/>
      <w:marLeft w:val="0"/>
      <w:marRight w:val="0"/>
      <w:marTop w:val="0"/>
      <w:marBottom w:val="0"/>
      <w:divBdr>
        <w:top w:val="none" w:sz="0" w:space="0" w:color="auto"/>
        <w:left w:val="none" w:sz="0" w:space="0" w:color="auto"/>
        <w:bottom w:val="none" w:sz="0" w:space="0" w:color="auto"/>
        <w:right w:val="none" w:sz="0" w:space="0" w:color="auto"/>
      </w:divBdr>
    </w:div>
    <w:div w:id="3628283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408299">
      <w:bodyDiv w:val="1"/>
      <w:marLeft w:val="0"/>
      <w:marRight w:val="0"/>
      <w:marTop w:val="0"/>
      <w:marBottom w:val="0"/>
      <w:divBdr>
        <w:top w:val="none" w:sz="0" w:space="0" w:color="auto"/>
        <w:left w:val="none" w:sz="0" w:space="0" w:color="auto"/>
        <w:bottom w:val="none" w:sz="0" w:space="0" w:color="auto"/>
        <w:right w:val="none" w:sz="0" w:space="0" w:color="auto"/>
      </w:divBdr>
    </w:div>
    <w:div w:id="397477968">
      <w:bodyDiv w:val="1"/>
      <w:marLeft w:val="0"/>
      <w:marRight w:val="0"/>
      <w:marTop w:val="0"/>
      <w:marBottom w:val="0"/>
      <w:divBdr>
        <w:top w:val="none" w:sz="0" w:space="0" w:color="auto"/>
        <w:left w:val="none" w:sz="0" w:space="0" w:color="auto"/>
        <w:bottom w:val="none" w:sz="0" w:space="0" w:color="auto"/>
        <w:right w:val="none" w:sz="0" w:space="0" w:color="auto"/>
      </w:divBdr>
    </w:div>
    <w:div w:id="414977814">
      <w:bodyDiv w:val="1"/>
      <w:marLeft w:val="0"/>
      <w:marRight w:val="0"/>
      <w:marTop w:val="0"/>
      <w:marBottom w:val="0"/>
      <w:divBdr>
        <w:top w:val="none" w:sz="0" w:space="0" w:color="auto"/>
        <w:left w:val="none" w:sz="0" w:space="0" w:color="auto"/>
        <w:bottom w:val="none" w:sz="0" w:space="0" w:color="auto"/>
        <w:right w:val="none" w:sz="0" w:space="0" w:color="auto"/>
      </w:divBdr>
    </w:div>
    <w:div w:id="434256134">
      <w:bodyDiv w:val="1"/>
      <w:marLeft w:val="0"/>
      <w:marRight w:val="0"/>
      <w:marTop w:val="0"/>
      <w:marBottom w:val="0"/>
      <w:divBdr>
        <w:top w:val="none" w:sz="0" w:space="0" w:color="auto"/>
        <w:left w:val="none" w:sz="0" w:space="0" w:color="auto"/>
        <w:bottom w:val="none" w:sz="0" w:space="0" w:color="auto"/>
        <w:right w:val="none" w:sz="0" w:space="0" w:color="auto"/>
      </w:divBdr>
    </w:div>
    <w:div w:id="4529883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052377">
      <w:bodyDiv w:val="1"/>
      <w:marLeft w:val="0"/>
      <w:marRight w:val="0"/>
      <w:marTop w:val="0"/>
      <w:marBottom w:val="0"/>
      <w:divBdr>
        <w:top w:val="none" w:sz="0" w:space="0" w:color="auto"/>
        <w:left w:val="none" w:sz="0" w:space="0" w:color="auto"/>
        <w:bottom w:val="none" w:sz="0" w:space="0" w:color="auto"/>
        <w:right w:val="none" w:sz="0" w:space="0" w:color="auto"/>
      </w:divBdr>
    </w:div>
    <w:div w:id="495730461">
      <w:bodyDiv w:val="1"/>
      <w:marLeft w:val="0"/>
      <w:marRight w:val="0"/>
      <w:marTop w:val="0"/>
      <w:marBottom w:val="0"/>
      <w:divBdr>
        <w:top w:val="none" w:sz="0" w:space="0" w:color="auto"/>
        <w:left w:val="none" w:sz="0" w:space="0" w:color="auto"/>
        <w:bottom w:val="none" w:sz="0" w:space="0" w:color="auto"/>
        <w:right w:val="none" w:sz="0" w:space="0" w:color="auto"/>
      </w:divBdr>
    </w:div>
    <w:div w:id="511456022">
      <w:bodyDiv w:val="1"/>
      <w:marLeft w:val="0"/>
      <w:marRight w:val="0"/>
      <w:marTop w:val="0"/>
      <w:marBottom w:val="0"/>
      <w:divBdr>
        <w:top w:val="none" w:sz="0" w:space="0" w:color="auto"/>
        <w:left w:val="none" w:sz="0" w:space="0" w:color="auto"/>
        <w:bottom w:val="none" w:sz="0" w:space="0" w:color="auto"/>
        <w:right w:val="none" w:sz="0" w:space="0" w:color="auto"/>
      </w:divBdr>
    </w:div>
    <w:div w:id="525487468">
      <w:bodyDiv w:val="1"/>
      <w:marLeft w:val="0"/>
      <w:marRight w:val="0"/>
      <w:marTop w:val="0"/>
      <w:marBottom w:val="0"/>
      <w:divBdr>
        <w:top w:val="none" w:sz="0" w:space="0" w:color="auto"/>
        <w:left w:val="none" w:sz="0" w:space="0" w:color="auto"/>
        <w:bottom w:val="none" w:sz="0" w:space="0" w:color="auto"/>
        <w:right w:val="none" w:sz="0" w:space="0" w:color="auto"/>
      </w:divBdr>
    </w:div>
    <w:div w:id="549338734">
      <w:bodyDiv w:val="1"/>
      <w:marLeft w:val="0"/>
      <w:marRight w:val="0"/>
      <w:marTop w:val="0"/>
      <w:marBottom w:val="0"/>
      <w:divBdr>
        <w:top w:val="none" w:sz="0" w:space="0" w:color="auto"/>
        <w:left w:val="none" w:sz="0" w:space="0" w:color="auto"/>
        <w:bottom w:val="none" w:sz="0" w:space="0" w:color="auto"/>
        <w:right w:val="none" w:sz="0" w:space="0" w:color="auto"/>
      </w:divBdr>
    </w:div>
    <w:div w:id="563495122">
      <w:bodyDiv w:val="1"/>
      <w:marLeft w:val="0"/>
      <w:marRight w:val="0"/>
      <w:marTop w:val="0"/>
      <w:marBottom w:val="0"/>
      <w:divBdr>
        <w:top w:val="none" w:sz="0" w:space="0" w:color="auto"/>
        <w:left w:val="none" w:sz="0" w:space="0" w:color="auto"/>
        <w:bottom w:val="none" w:sz="0" w:space="0" w:color="auto"/>
        <w:right w:val="none" w:sz="0" w:space="0" w:color="auto"/>
      </w:divBdr>
    </w:div>
    <w:div w:id="573123803">
      <w:bodyDiv w:val="1"/>
      <w:marLeft w:val="0"/>
      <w:marRight w:val="0"/>
      <w:marTop w:val="0"/>
      <w:marBottom w:val="0"/>
      <w:divBdr>
        <w:top w:val="none" w:sz="0" w:space="0" w:color="auto"/>
        <w:left w:val="none" w:sz="0" w:space="0" w:color="auto"/>
        <w:bottom w:val="none" w:sz="0" w:space="0" w:color="auto"/>
        <w:right w:val="none" w:sz="0" w:space="0" w:color="auto"/>
      </w:divBdr>
    </w:div>
    <w:div w:id="576088966">
      <w:bodyDiv w:val="1"/>
      <w:marLeft w:val="0"/>
      <w:marRight w:val="0"/>
      <w:marTop w:val="0"/>
      <w:marBottom w:val="0"/>
      <w:divBdr>
        <w:top w:val="none" w:sz="0" w:space="0" w:color="auto"/>
        <w:left w:val="none" w:sz="0" w:space="0" w:color="auto"/>
        <w:bottom w:val="none" w:sz="0" w:space="0" w:color="auto"/>
        <w:right w:val="none" w:sz="0" w:space="0" w:color="auto"/>
      </w:divBdr>
    </w:div>
    <w:div w:id="578442611">
      <w:bodyDiv w:val="1"/>
      <w:marLeft w:val="0"/>
      <w:marRight w:val="0"/>
      <w:marTop w:val="0"/>
      <w:marBottom w:val="0"/>
      <w:divBdr>
        <w:top w:val="none" w:sz="0" w:space="0" w:color="auto"/>
        <w:left w:val="none" w:sz="0" w:space="0" w:color="auto"/>
        <w:bottom w:val="none" w:sz="0" w:space="0" w:color="auto"/>
        <w:right w:val="none" w:sz="0" w:space="0" w:color="auto"/>
      </w:divBdr>
    </w:div>
    <w:div w:id="588926518">
      <w:bodyDiv w:val="1"/>
      <w:marLeft w:val="0"/>
      <w:marRight w:val="0"/>
      <w:marTop w:val="0"/>
      <w:marBottom w:val="0"/>
      <w:divBdr>
        <w:top w:val="none" w:sz="0" w:space="0" w:color="auto"/>
        <w:left w:val="none" w:sz="0" w:space="0" w:color="auto"/>
        <w:bottom w:val="none" w:sz="0" w:space="0" w:color="auto"/>
        <w:right w:val="none" w:sz="0" w:space="0" w:color="auto"/>
      </w:divBdr>
    </w:div>
    <w:div w:id="649478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37425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905081">
      <w:bodyDiv w:val="1"/>
      <w:marLeft w:val="0"/>
      <w:marRight w:val="0"/>
      <w:marTop w:val="0"/>
      <w:marBottom w:val="0"/>
      <w:divBdr>
        <w:top w:val="none" w:sz="0" w:space="0" w:color="auto"/>
        <w:left w:val="none" w:sz="0" w:space="0" w:color="auto"/>
        <w:bottom w:val="none" w:sz="0" w:space="0" w:color="auto"/>
        <w:right w:val="none" w:sz="0" w:space="0" w:color="auto"/>
      </w:divBdr>
    </w:div>
    <w:div w:id="703484897">
      <w:bodyDiv w:val="1"/>
      <w:marLeft w:val="0"/>
      <w:marRight w:val="0"/>
      <w:marTop w:val="0"/>
      <w:marBottom w:val="0"/>
      <w:divBdr>
        <w:top w:val="none" w:sz="0" w:space="0" w:color="auto"/>
        <w:left w:val="none" w:sz="0" w:space="0" w:color="auto"/>
        <w:bottom w:val="none" w:sz="0" w:space="0" w:color="auto"/>
        <w:right w:val="none" w:sz="0" w:space="0" w:color="auto"/>
      </w:divBdr>
    </w:div>
    <w:div w:id="714232973">
      <w:bodyDiv w:val="1"/>
      <w:marLeft w:val="0"/>
      <w:marRight w:val="0"/>
      <w:marTop w:val="0"/>
      <w:marBottom w:val="0"/>
      <w:divBdr>
        <w:top w:val="none" w:sz="0" w:space="0" w:color="auto"/>
        <w:left w:val="none" w:sz="0" w:space="0" w:color="auto"/>
        <w:bottom w:val="none" w:sz="0" w:space="0" w:color="auto"/>
        <w:right w:val="none" w:sz="0" w:space="0" w:color="auto"/>
      </w:divBdr>
    </w:div>
    <w:div w:id="747579382">
      <w:bodyDiv w:val="1"/>
      <w:marLeft w:val="0"/>
      <w:marRight w:val="0"/>
      <w:marTop w:val="0"/>
      <w:marBottom w:val="0"/>
      <w:divBdr>
        <w:top w:val="none" w:sz="0" w:space="0" w:color="auto"/>
        <w:left w:val="none" w:sz="0" w:space="0" w:color="auto"/>
        <w:bottom w:val="none" w:sz="0" w:space="0" w:color="auto"/>
        <w:right w:val="none" w:sz="0" w:space="0" w:color="auto"/>
      </w:divBdr>
    </w:div>
    <w:div w:id="754204028">
      <w:bodyDiv w:val="1"/>
      <w:marLeft w:val="0"/>
      <w:marRight w:val="0"/>
      <w:marTop w:val="0"/>
      <w:marBottom w:val="0"/>
      <w:divBdr>
        <w:top w:val="none" w:sz="0" w:space="0" w:color="auto"/>
        <w:left w:val="none" w:sz="0" w:space="0" w:color="auto"/>
        <w:bottom w:val="none" w:sz="0" w:space="0" w:color="auto"/>
        <w:right w:val="none" w:sz="0" w:space="0" w:color="auto"/>
      </w:divBdr>
    </w:div>
    <w:div w:id="759060881">
      <w:bodyDiv w:val="1"/>
      <w:marLeft w:val="0"/>
      <w:marRight w:val="0"/>
      <w:marTop w:val="0"/>
      <w:marBottom w:val="0"/>
      <w:divBdr>
        <w:top w:val="none" w:sz="0" w:space="0" w:color="auto"/>
        <w:left w:val="none" w:sz="0" w:space="0" w:color="auto"/>
        <w:bottom w:val="none" w:sz="0" w:space="0" w:color="auto"/>
        <w:right w:val="none" w:sz="0" w:space="0" w:color="auto"/>
      </w:divBdr>
    </w:div>
    <w:div w:id="766004808">
      <w:bodyDiv w:val="1"/>
      <w:marLeft w:val="0"/>
      <w:marRight w:val="0"/>
      <w:marTop w:val="0"/>
      <w:marBottom w:val="0"/>
      <w:divBdr>
        <w:top w:val="none" w:sz="0" w:space="0" w:color="auto"/>
        <w:left w:val="none" w:sz="0" w:space="0" w:color="auto"/>
        <w:bottom w:val="none" w:sz="0" w:space="0" w:color="auto"/>
        <w:right w:val="none" w:sz="0" w:space="0" w:color="auto"/>
      </w:divBdr>
    </w:div>
    <w:div w:id="773207334">
      <w:bodyDiv w:val="1"/>
      <w:marLeft w:val="0"/>
      <w:marRight w:val="0"/>
      <w:marTop w:val="0"/>
      <w:marBottom w:val="0"/>
      <w:divBdr>
        <w:top w:val="none" w:sz="0" w:space="0" w:color="auto"/>
        <w:left w:val="none" w:sz="0" w:space="0" w:color="auto"/>
        <w:bottom w:val="none" w:sz="0" w:space="0" w:color="auto"/>
        <w:right w:val="none" w:sz="0" w:space="0" w:color="auto"/>
      </w:divBdr>
    </w:div>
    <w:div w:id="806512321">
      <w:bodyDiv w:val="1"/>
      <w:marLeft w:val="0"/>
      <w:marRight w:val="0"/>
      <w:marTop w:val="0"/>
      <w:marBottom w:val="0"/>
      <w:divBdr>
        <w:top w:val="none" w:sz="0" w:space="0" w:color="auto"/>
        <w:left w:val="none" w:sz="0" w:space="0" w:color="auto"/>
        <w:bottom w:val="none" w:sz="0" w:space="0" w:color="auto"/>
        <w:right w:val="none" w:sz="0" w:space="0" w:color="auto"/>
      </w:divBdr>
    </w:div>
    <w:div w:id="825899179">
      <w:bodyDiv w:val="1"/>
      <w:marLeft w:val="0"/>
      <w:marRight w:val="0"/>
      <w:marTop w:val="0"/>
      <w:marBottom w:val="0"/>
      <w:divBdr>
        <w:top w:val="none" w:sz="0" w:space="0" w:color="auto"/>
        <w:left w:val="none" w:sz="0" w:space="0" w:color="auto"/>
        <w:bottom w:val="none" w:sz="0" w:space="0" w:color="auto"/>
        <w:right w:val="none" w:sz="0" w:space="0" w:color="auto"/>
      </w:divBdr>
    </w:div>
    <w:div w:id="885333621">
      <w:bodyDiv w:val="1"/>
      <w:marLeft w:val="0"/>
      <w:marRight w:val="0"/>
      <w:marTop w:val="0"/>
      <w:marBottom w:val="0"/>
      <w:divBdr>
        <w:top w:val="none" w:sz="0" w:space="0" w:color="auto"/>
        <w:left w:val="none" w:sz="0" w:space="0" w:color="auto"/>
        <w:bottom w:val="none" w:sz="0" w:space="0" w:color="auto"/>
        <w:right w:val="none" w:sz="0" w:space="0" w:color="auto"/>
      </w:divBdr>
    </w:div>
    <w:div w:id="912199550">
      <w:bodyDiv w:val="1"/>
      <w:marLeft w:val="0"/>
      <w:marRight w:val="0"/>
      <w:marTop w:val="0"/>
      <w:marBottom w:val="0"/>
      <w:divBdr>
        <w:top w:val="none" w:sz="0" w:space="0" w:color="auto"/>
        <w:left w:val="none" w:sz="0" w:space="0" w:color="auto"/>
        <w:bottom w:val="none" w:sz="0" w:space="0" w:color="auto"/>
        <w:right w:val="none" w:sz="0" w:space="0" w:color="auto"/>
      </w:divBdr>
    </w:div>
    <w:div w:id="924194600">
      <w:bodyDiv w:val="1"/>
      <w:marLeft w:val="0"/>
      <w:marRight w:val="0"/>
      <w:marTop w:val="0"/>
      <w:marBottom w:val="0"/>
      <w:divBdr>
        <w:top w:val="none" w:sz="0" w:space="0" w:color="auto"/>
        <w:left w:val="none" w:sz="0" w:space="0" w:color="auto"/>
        <w:bottom w:val="none" w:sz="0" w:space="0" w:color="auto"/>
        <w:right w:val="none" w:sz="0" w:space="0" w:color="auto"/>
      </w:divBdr>
    </w:div>
    <w:div w:id="934094247">
      <w:bodyDiv w:val="1"/>
      <w:marLeft w:val="0"/>
      <w:marRight w:val="0"/>
      <w:marTop w:val="0"/>
      <w:marBottom w:val="0"/>
      <w:divBdr>
        <w:top w:val="none" w:sz="0" w:space="0" w:color="auto"/>
        <w:left w:val="none" w:sz="0" w:space="0" w:color="auto"/>
        <w:bottom w:val="none" w:sz="0" w:space="0" w:color="auto"/>
        <w:right w:val="none" w:sz="0" w:space="0" w:color="auto"/>
      </w:divBdr>
    </w:div>
    <w:div w:id="936838285">
      <w:bodyDiv w:val="1"/>
      <w:marLeft w:val="0"/>
      <w:marRight w:val="0"/>
      <w:marTop w:val="0"/>
      <w:marBottom w:val="0"/>
      <w:divBdr>
        <w:top w:val="none" w:sz="0" w:space="0" w:color="auto"/>
        <w:left w:val="none" w:sz="0" w:space="0" w:color="auto"/>
        <w:bottom w:val="none" w:sz="0" w:space="0" w:color="auto"/>
        <w:right w:val="none" w:sz="0" w:space="0" w:color="auto"/>
      </w:divBdr>
    </w:div>
    <w:div w:id="942498372">
      <w:bodyDiv w:val="1"/>
      <w:marLeft w:val="0"/>
      <w:marRight w:val="0"/>
      <w:marTop w:val="0"/>
      <w:marBottom w:val="0"/>
      <w:divBdr>
        <w:top w:val="none" w:sz="0" w:space="0" w:color="auto"/>
        <w:left w:val="none" w:sz="0" w:space="0" w:color="auto"/>
        <w:bottom w:val="none" w:sz="0" w:space="0" w:color="auto"/>
        <w:right w:val="none" w:sz="0" w:space="0" w:color="auto"/>
      </w:divBdr>
    </w:div>
    <w:div w:id="955332088">
      <w:bodyDiv w:val="1"/>
      <w:marLeft w:val="0"/>
      <w:marRight w:val="0"/>
      <w:marTop w:val="0"/>
      <w:marBottom w:val="0"/>
      <w:divBdr>
        <w:top w:val="none" w:sz="0" w:space="0" w:color="auto"/>
        <w:left w:val="none" w:sz="0" w:space="0" w:color="auto"/>
        <w:bottom w:val="none" w:sz="0" w:space="0" w:color="auto"/>
        <w:right w:val="none" w:sz="0" w:space="0" w:color="auto"/>
      </w:divBdr>
    </w:div>
    <w:div w:id="964433915">
      <w:bodyDiv w:val="1"/>
      <w:marLeft w:val="0"/>
      <w:marRight w:val="0"/>
      <w:marTop w:val="0"/>
      <w:marBottom w:val="0"/>
      <w:divBdr>
        <w:top w:val="none" w:sz="0" w:space="0" w:color="auto"/>
        <w:left w:val="none" w:sz="0" w:space="0" w:color="auto"/>
        <w:bottom w:val="none" w:sz="0" w:space="0" w:color="auto"/>
        <w:right w:val="none" w:sz="0" w:space="0" w:color="auto"/>
      </w:divBdr>
    </w:div>
    <w:div w:id="995762277">
      <w:bodyDiv w:val="1"/>
      <w:marLeft w:val="0"/>
      <w:marRight w:val="0"/>
      <w:marTop w:val="0"/>
      <w:marBottom w:val="0"/>
      <w:divBdr>
        <w:top w:val="none" w:sz="0" w:space="0" w:color="auto"/>
        <w:left w:val="none" w:sz="0" w:space="0" w:color="auto"/>
        <w:bottom w:val="none" w:sz="0" w:space="0" w:color="auto"/>
        <w:right w:val="none" w:sz="0" w:space="0" w:color="auto"/>
      </w:divBdr>
    </w:div>
    <w:div w:id="1000238153">
      <w:bodyDiv w:val="1"/>
      <w:marLeft w:val="0"/>
      <w:marRight w:val="0"/>
      <w:marTop w:val="0"/>
      <w:marBottom w:val="0"/>
      <w:divBdr>
        <w:top w:val="none" w:sz="0" w:space="0" w:color="auto"/>
        <w:left w:val="none" w:sz="0" w:space="0" w:color="auto"/>
        <w:bottom w:val="none" w:sz="0" w:space="0" w:color="auto"/>
        <w:right w:val="none" w:sz="0" w:space="0" w:color="auto"/>
      </w:divBdr>
    </w:div>
    <w:div w:id="1014305096">
      <w:bodyDiv w:val="1"/>
      <w:marLeft w:val="0"/>
      <w:marRight w:val="0"/>
      <w:marTop w:val="0"/>
      <w:marBottom w:val="0"/>
      <w:divBdr>
        <w:top w:val="none" w:sz="0" w:space="0" w:color="auto"/>
        <w:left w:val="none" w:sz="0" w:space="0" w:color="auto"/>
        <w:bottom w:val="none" w:sz="0" w:space="0" w:color="auto"/>
        <w:right w:val="none" w:sz="0" w:space="0" w:color="auto"/>
      </w:divBdr>
    </w:div>
    <w:div w:id="10263692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140052">
      <w:bodyDiv w:val="1"/>
      <w:marLeft w:val="0"/>
      <w:marRight w:val="0"/>
      <w:marTop w:val="0"/>
      <w:marBottom w:val="0"/>
      <w:divBdr>
        <w:top w:val="none" w:sz="0" w:space="0" w:color="auto"/>
        <w:left w:val="none" w:sz="0" w:space="0" w:color="auto"/>
        <w:bottom w:val="none" w:sz="0" w:space="0" w:color="auto"/>
        <w:right w:val="none" w:sz="0" w:space="0" w:color="auto"/>
      </w:divBdr>
    </w:div>
    <w:div w:id="1044598142">
      <w:bodyDiv w:val="1"/>
      <w:marLeft w:val="0"/>
      <w:marRight w:val="0"/>
      <w:marTop w:val="0"/>
      <w:marBottom w:val="0"/>
      <w:divBdr>
        <w:top w:val="none" w:sz="0" w:space="0" w:color="auto"/>
        <w:left w:val="none" w:sz="0" w:space="0" w:color="auto"/>
        <w:bottom w:val="none" w:sz="0" w:space="0" w:color="auto"/>
        <w:right w:val="none" w:sz="0" w:space="0" w:color="auto"/>
      </w:divBdr>
    </w:div>
    <w:div w:id="1059481113">
      <w:bodyDiv w:val="1"/>
      <w:marLeft w:val="0"/>
      <w:marRight w:val="0"/>
      <w:marTop w:val="0"/>
      <w:marBottom w:val="0"/>
      <w:divBdr>
        <w:top w:val="none" w:sz="0" w:space="0" w:color="auto"/>
        <w:left w:val="none" w:sz="0" w:space="0" w:color="auto"/>
        <w:bottom w:val="none" w:sz="0" w:space="0" w:color="auto"/>
        <w:right w:val="none" w:sz="0" w:space="0" w:color="auto"/>
      </w:divBdr>
    </w:div>
    <w:div w:id="1070274228">
      <w:bodyDiv w:val="1"/>
      <w:marLeft w:val="0"/>
      <w:marRight w:val="0"/>
      <w:marTop w:val="0"/>
      <w:marBottom w:val="0"/>
      <w:divBdr>
        <w:top w:val="none" w:sz="0" w:space="0" w:color="auto"/>
        <w:left w:val="none" w:sz="0" w:space="0" w:color="auto"/>
        <w:bottom w:val="none" w:sz="0" w:space="0" w:color="auto"/>
        <w:right w:val="none" w:sz="0" w:space="0" w:color="auto"/>
      </w:divBdr>
    </w:div>
    <w:div w:id="1073314090">
      <w:bodyDiv w:val="1"/>
      <w:marLeft w:val="0"/>
      <w:marRight w:val="0"/>
      <w:marTop w:val="0"/>
      <w:marBottom w:val="0"/>
      <w:divBdr>
        <w:top w:val="none" w:sz="0" w:space="0" w:color="auto"/>
        <w:left w:val="none" w:sz="0" w:space="0" w:color="auto"/>
        <w:bottom w:val="none" w:sz="0" w:space="0" w:color="auto"/>
        <w:right w:val="none" w:sz="0" w:space="0" w:color="auto"/>
      </w:divBdr>
    </w:div>
    <w:div w:id="1081681655">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098477151">
      <w:bodyDiv w:val="1"/>
      <w:marLeft w:val="0"/>
      <w:marRight w:val="0"/>
      <w:marTop w:val="0"/>
      <w:marBottom w:val="0"/>
      <w:divBdr>
        <w:top w:val="none" w:sz="0" w:space="0" w:color="auto"/>
        <w:left w:val="none" w:sz="0" w:space="0" w:color="auto"/>
        <w:bottom w:val="none" w:sz="0" w:space="0" w:color="auto"/>
        <w:right w:val="none" w:sz="0" w:space="0" w:color="auto"/>
      </w:divBdr>
    </w:div>
    <w:div w:id="1113213249">
      <w:bodyDiv w:val="1"/>
      <w:marLeft w:val="0"/>
      <w:marRight w:val="0"/>
      <w:marTop w:val="0"/>
      <w:marBottom w:val="0"/>
      <w:divBdr>
        <w:top w:val="none" w:sz="0" w:space="0" w:color="auto"/>
        <w:left w:val="none" w:sz="0" w:space="0" w:color="auto"/>
        <w:bottom w:val="none" w:sz="0" w:space="0" w:color="auto"/>
        <w:right w:val="none" w:sz="0" w:space="0" w:color="auto"/>
      </w:divBdr>
    </w:div>
    <w:div w:id="1148983112">
      <w:bodyDiv w:val="1"/>
      <w:marLeft w:val="0"/>
      <w:marRight w:val="0"/>
      <w:marTop w:val="0"/>
      <w:marBottom w:val="0"/>
      <w:divBdr>
        <w:top w:val="none" w:sz="0" w:space="0" w:color="auto"/>
        <w:left w:val="none" w:sz="0" w:space="0" w:color="auto"/>
        <w:bottom w:val="none" w:sz="0" w:space="0" w:color="auto"/>
        <w:right w:val="none" w:sz="0" w:space="0" w:color="auto"/>
      </w:divBdr>
    </w:div>
    <w:div w:id="117927249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1144113">
      <w:bodyDiv w:val="1"/>
      <w:marLeft w:val="0"/>
      <w:marRight w:val="0"/>
      <w:marTop w:val="0"/>
      <w:marBottom w:val="0"/>
      <w:divBdr>
        <w:top w:val="none" w:sz="0" w:space="0" w:color="auto"/>
        <w:left w:val="none" w:sz="0" w:space="0" w:color="auto"/>
        <w:bottom w:val="none" w:sz="0" w:space="0" w:color="auto"/>
        <w:right w:val="none" w:sz="0" w:space="0" w:color="auto"/>
      </w:divBdr>
    </w:div>
    <w:div w:id="1195341732">
      <w:bodyDiv w:val="1"/>
      <w:marLeft w:val="0"/>
      <w:marRight w:val="0"/>
      <w:marTop w:val="0"/>
      <w:marBottom w:val="0"/>
      <w:divBdr>
        <w:top w:val="none" w:sz="0" w:space="0" w:color="auto"/>
        <w:left w:val="none" w:sz="0" w:space="0" w:color="auto"/>
        <w:bottom w:val="none" w:sz="0" w:space="0" w:color="auto"/>
        <w:right w:val="none" w:sz="0" w:space="0" w:color="auto"/>
      </w:divBdr>
    </w:div>
    <w:div w:id="1196114807">
      <w:bodyDiv w:val="1"/>
      <w:marLeft w:val="0"/>
      <w:marRight w:val="0"/>
      <w:marTop w:val="0"/>
      <w:marBottom w:val="0"/>
      <w:divBdr>
        <w:top w:val="none" w:sz="0" w:space="0" w:color="auto"/>
        <w:left w:val="none" w:sz="0" w:space="0" w:color="auto"/>
        <w:bottom w:val="none" w:sz="0" w:space="0" w:color="auto"/>
        <w:right w:val="none" w:sz="0" w:space="0" w:color="auto"/>
      </w:divBdr>
    </w:div>
    <w:div w:id="1209952951">
      <w:bodyDiv w:val="1"/>
      <w:marLeft w:val="0"/>
      <w:marRight w:val="0"/>
      <w:marTop w:val="0"/>
      <w:marBottom w:val="0"/>
      <w:divBdr>
        <w:top w:val="none" w:sz="0" w:space="0" w:color="auto"/>
        <w:left w:val="none" w:sz="0" w:space="0" w:color="auto"/>
        <w:bottom w:val="none" w:sz="0" w:space="0" w:color="auto"/>
        <w:right w:val="none" w:sz="0" w:space="0" w:color="auto"/>
      </w:divBdr>
    </w:div>
    <w:div w:id="1215628942">
      <w:bodyDiv w:val="1"/>
      <w:marLeft w:val="0"/>
      <w:marRight w:val="0"/>
      <w:marTop w:val="0"/>
      <w:marBottom w:val="0"/>
      <w:divBdr>
        <w:top w:val="none" w:sz="0" w:space="0" w:color="auto"/>
        <w:left w:val="none" w:sz="0" w:space="0" w:color="auto"/>
        <w:bottom w:val="none" w:sz="0" w:space="0" w:color="auto"/>
        <w:right w:val="none" w:sz="0" w:space="0" w:color="auto"/>
      </w:divBdr>
    </w:div>
    <w:div w:id="1224221926">
      <w:bodyDiv w:val="1"/>
      <w:marLeft w:val="0"/>
      <w:marRight w:val="0"/>
      <w:marTop w:val="0"/>
      <w:marBottom w:val="0"/>
      <w:divBdr>
        <w:top w:val="none" w:sz="0" w:space="0" w:color="auto"/>
        <w:left w:val="none" w:sz="0" w:space="0" w:color="auto"/>
        <w:bottom w:val="none" w:sz="0" w:space="0" w:color="auto"/>
        <w:right w:val="none" w:sz="0" w:space="0" w:color="auto"/>
      </w:divBdr>
    </w:div>
    <w:div w:id="1231427855">
      <w:bodyDiv w:val="1"/>
      <w:marLeft w:val="0"/>
      <w:marRight w:val="0"/>
      <w:marTop w:val="0"/>
      <w:marBottom w:val="0"/>
      <w:divBdr>
        <w:top w:val="none" w:sz="0" w:space="0" w:color="auto"/>
        <w:left w:val="none" w:sz="0" w:space="0" w:color="auto"/>
        <w:bottom w:val="none" w:sz="0" w:space="0" w:color="auto"/>
        <w:right w:val="none" w:sz="0" w:space="0" w:color="auto"/>
      </w:divBdr>
    </w:div>
    <w:div w:id="1250583862">
      <w:bodyDiv w:val="1"/>
      <w:marLeft w:val="0"/>
      <w:marRight w:val="0"/>
      <w:marTop w:val="0"/>
      <w:marBottom w:val="0"/>
      <w:divBdr>
        <w:top w:val="none" w:sz="0" w:space="0" w:color="auto"/>
        <w:left w:val="none" w:sz="0" w:space="0" w:color="auto"/>
        <w:bottom w:val="none" w:sz="0" w:space="0" w:color="auto"/>
        <w:right w:val="none" w:sz="0" w:space="0" w:color="auto"/>
      </w:divBdr>
    </w:div>
    <w:div w:id="1253704244">
      <w:bodyDiv w:val="1"/>
      <w:marLeft w:val="0"/>
      <w:marRight w:val="0"/>
      <w:marTop w:val="0"/>
      <w:marBottom w:val="0"/>
      <w:divBdr>
        <w:top w:val="none" w:sz="0" w:space="0" w:color="auto"/>
        <w:left w:val="none" w:sz="0" w:space="0" w:color="auto"/>
        <w:bottom w:val="none" w:sz="0" w:space="0" w:color="auto"/>
        <w:right w:val="none" w:sz="0" w:space="0" w:color="auto"/>
      </w:divBdr>
    </w:div>
    <w:div w:id="1280530161">
      <w:bodyDiv w:val="1"/>
      <w:marLeft w:val="0"/>
      <w:marRight w:val="0"/>
      <w:marTop w:val="0"/>
      <w:marBottom w:val="0"/>
      <w:divBdr>
        <w:top w:val="none" w:sz="0" w:space="0" w:color="auto"/>
        <w:left w:val="none" w:sz="0" w:space="0" w:color="auto"/>
        <w:bottom w:val="none" w:sz="0" w:space="0" w:color="auto"/>
        <w:right w:val="none" w:sz="0" w:space="0" w:color="auto"/>
      </w:divBdr>
    </w:div>
    <w:div w:id="12812981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9306313">
      <w:bodyDiv w:val="1"/>
      <w:marLeft w:val="0"/>
      <w:marRight w:val="0"/>
      <w:marTop w:val="0"/>
      <w:marBottom w:val="0"/>
      <w:divBdr>
        <w:top w:val="none" w:sz="0" w:space="0" w:color="auto"/>
        <w:left w:val="none" w:sz="0" w:space="0" w:color="auto"/>
        <w:bottom w:val="none" w:sz="0" w:space="0" w:color="auto"/>
        <w:right w:val="none" w:sz="0" w:space="0" w:color="auto"/>
      </w:divBdr>
    </w:div>
    <w:div w:id="1338465499">
      <w:bodyDiv w:val="1"/>
      <w:marLeft w:val="0"/>
      <w:marRight w:val="0"/>
      <w:marTop w:val="0"/>
      <w:marBottom w:val="0"/>
      <w:divBdr>
        <w:top w:val="none" w:sz="0" w:space="0" w:color="auto"/>
        <w:left w:val="none" w:sz="0" w:space="0" w:color="auto"/>
        <w:bottom w:val="none" w:sz="0" w:space="0" w:color="auto"/>
        <w:right w:val="none" w:sz="0" w:space="0" w:color="auto"/>
      </w:divBdr>
    </w:div>
    <w:div w:id="1350450398">
      <w:bodyDiv w:val="1"/>
      <w:marLeft w:val="0"/>
      <w:marRight w:val="0"/>
      <w:marTop w:val="0"/>
      <w:marBottom w:val="0"/>
      <w:divBdr>
        <w:top w:val="none" w:sz="0" w:space="0" w:color="auto"/>
        <w:left w:val="none" w:sz="0" w:space="0" w:color="auto"/>
        <w:bottom w:val="none" w:sz="0" w:space="0" w:color="auto"/>
        <w:right w:val="none" w:sz="0" w:space="0" w:color="auto"/>
      </w:divBdr>
    </w:div>
    <w:div w:id="1369986478">
      <w:bodyDiv w:val="1"/>
      <w:marLeft w:val="0"/>
      <w:marRight w:val="0"/>
      <w:marTop w:val="0"/>
      <w:marBottom w:val="0"/>
      <w:divBdr>
        <w:top w:val="none" w:sz="0" w:space="0" w:color="auto"/>
        <w:left w:val="none" w:sz="0" w:space="0" w:color="auto"/>
        <w:bottom w:val="none" w:sz="0" w:space="0" w:color="auto"/>
        <w:right w:val="none" w:sz="0" w:space="0" w:color="auto"/>
      </w:divBdr>
    </w:div>
    <w:div w:id="13970498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3551680">
      <w:bodyDiv w:val="1"/>
      <w:marLeft w:val="0"/>
      <w:marRight w:val="0"/>
      <w:marTop w:val="0"/>
      <w:marBottom w:val="0"/>
      <w:divBdr>
        <w:top w:val="none" w:sz="0" w:space="0" w:color="auto"/>
        <w:left w:val="none" w:sz="0" w:space="0" w:color="auto"/>
        <w:bottom w:val="none" w:sz="0" w:space="0" w:color="auto"/>
        <w:right w:val="none" w:sz="0" w:space="0" w:color="auto"/>
      </w:divBdr>
    </w:div>
    <w:div w:id="1415666763">
      <w:bodyDiv w:val="1"/>
      <w:marLeft w:val="0"/>
      <w:marRight w:val="0"/>
      <w:marTop w:val="0"/>
      <w:marBottom w:val="0"/>
      <w:divBdr>
        <w:top w:val="none" w:sz="0" w:space="0" w:color="auto"/>
        <w:left w:val="none" w:sz="0" w:space="0" w:color="auto"/>
        <w:bottom w:val="none" w:sz="0" w:space="0" w:color="auto"/>
        <w:right w:val="none" w:sz="0" w:space="0" w:color="auto"/>
      </w:divBdr>
    </w:div>
    <w:div w:id="1428885371">
      <w:bodyDiv w:val="1"/>
      <w:marLeft w:val="0"/>
      <w:marRight w:val="0"/>
      <w:marTop w:val="0"/>
      <w:marBottom w:val="0"/>
      <w:divBdr>
        <w:top w:val="none" w:sz="0" w:space="0" w:color="auto"/>
        <w:left w:val="none" w:sz="0" w:space="0" w:color="auto"/>
        <w:bottom w:val="none" w:sz="0" w:space="0" w:color="auto"/>
        <w:right w:val="none" w:sz="0" w:space="0" w:color="auto"/>
      </w:divBdr>
    </w:div>
    <w:div w:id="1440099020">
      <w:bodyDiv w:val="1"/>
      <w:marLeft w:val="0"/>
      <w:marRight w:val="0"/>
      <w:marTop w:val="0"/>
      <w:marBottom w:val="0"/>
      <w:divBdr>
        <w:top w:val="none" w:sz="0" w:space="0" w:color="auto"/>
        <w:left w:val="none" w:sz="0" w:space="0" w:color="auto"/>
        <w:bottom w:val="none" w:sz="0" w:space="0" w:color="auto"/>
        <w:right w:val="none" w:sz="0" w:space="0" w:color="auto"/>
      </w:divBdr>
    </w:div>
    <w:div w:id="1440949288">
      <w:bodyDiv w:val="1"/>
      <w:marLeft w:val="0"/>
      <w:marRight w:val="0"/>
      <w:marTop w:val="0"/>
      <w:marBottom w:val="0"/>
      <w:divBdr>
        <w:top w:val="none" w:sz="0" w:space="0" w:color="auto"/>
        <w:left w:val="none" w:sz="0" w:space="0" w:color="auto"/>
        <w:bottom w:val="none" w:sz="0" w:space="0" w:color="auto"/>
        <w:right w:val="none" w:sz="0" w:space="0" w:color="auto"/>
      </w:divBdr>
    </w:div>
    <w:div w:id="1451705091">
      <w:bodyDiv w:val="1"/>
      <w:marLeft w:val="0"/>
      <w:marRight w:val="0"/>
      <w:marTop w:val="0"/>
      <w:marBottom w:val="0"/>
      <w:divBdr>
        <w:top w:val="none" w:sz="0" w:space="0" w:color="auto"/>
        <w:left w:val="none" w:sz="0" w:space="0" w:color="auto"/>
        <w:bottom w:val="none" w:sz="0" w:space="0" w:color="auto"/>
        <w:right w:val="none" w:sz="0" w:space="0" w:color="auto"/>
      </w:divBdr>
    </w:div>
    <w:div w:id="1453749870">
      <w:bodyDiv w:val="1"/>
      <w:marLeft w:val="0"/>
      <w:marRight w:val="0"/>
      <w:marTop w:val="0"/>
      <w:marBottom w:val="0"/>
      <w:divBdr>
        <w:top w:val="none" w:sz="0" w:space="0" w:color="auto"/>
        <w:left w:val="none" w:sz="0" w:space="0" w:color="auto"/>
        <w:bottom w:val="none" w:sz="0" w:space="0" w:color="auto"/>
        <w:right w:val="none" w:sz="0" w:space="0" w:color="auto"/>
      </w:divBdr>
    </w:div>
    <w:div w:id="14568259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629669">
      <w:bodyDiv w:val="1"/>
      <w:marLeft w:val="0"/>
      <w:marRight w:val="0"/>
      <w:marTop w:val="0"/>
      <w:marBottom w:val="0"/>
      <w:divBdr>
        <w:top w:val="none" w:sz="0" w:space="0" w:color="auto"/>
        <w:left w:val="none" w:sz="0" w:space="0" w:color="auto"/>
        <w:bottom w:val="none" w:sz="0" w:space="0" w:color="auto"/>
        <w:right w:val="none" w:sz="0" w:space="0" w:color="auto"/>
      </w:divBdr>
    </w:div>
    <w:div w:id="14858505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741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8146021">
      <w:bodyDiv w:val="1"/>
      <w:marLeft w:val="0"/>
      <w:marRight w:val="0"/>
      <w:marTop w:val="0"/>
      <w:marBottom w:val="0"/>
      <w:divBdr>
        <w:top w:val="none" w:sz="0" w:space="0" w:color="auto"/>
        <w:left w:val="none" w:sz="0" w:space="0" w:color="auto"/>
        <w:bottom w:val="none" w:sz="0" w:space="0" w:color="auto"/>
        <w:right w:val="none" w:sz="0" w:space="0" w:color="auto"/>
      </w:divBdr>
    </w:div>
    <w:div w:id="1590580974">
      <w:bodyDiv w:val="1"/>
      <w:marLeft w:val="0"/>
      <w:marRight w:val="0"/>
      <w:marTop w:val="0"/>
      <w:marBottom w:val="0"/>
      <w:divBdr>
        <w:top w:val="none" w:sz="0" w:space="0" w:color="auto"/>
        <w:left w:val="none" w:sz="0" w:space="0" w:color="auto"/>
        <w:bottom w:val="none" w:sz="0" w:space="0" w:color="auto"/>
        <w:right w:val="none" w:sz="0" w:space="0" w:color="auto"/>
      </w:divBdr>
    </w:div>
    <w:div w:id="1615939960">
      <w:bodyDiv w:val="1"/>
      <w:marLeft w:val="0"/>
      <w:marRight w:val="0"/>
      <w:marTop w:val="0"/>
      <w:marBottom w:val="0"/>
      <w:divBdr>
        <w:top w:val="none" w:sz="0" w:space="0" w:color="auto"/>
        <w:left w:val="none" w:sz="0" w:space="0" w:color="auto"/>
        <w:bottom w:val="none" w:sz="0" w:space="0" w:color="auto"/>
        <w:right w:val="none" w:sz="0" w:space="0" w:color="auto"/>
      </w:divBdr>
    </w:div>
    <w:div w:id="1643533602">
      <w:bodyDiv w:val="1"/>
      <w:marLeft w:val="0"/>
      <w:marRight w:val="0"/>
      <w:marTop w:val="0"/>
      <w:marBottom w:val="0"/>
      <w:divBdr>
        <w:top w:val="none" w:sz="0" w:space="0" w:color="auto"/>
        <w:left w:val="none" w:sz="0" w:space="0" w:color="auto"/>
        <w:bottom w:val="none" w:sz="0" w:space="0" w:color="auto"/>
        <w:right w:val="none" w:sz="0" w:space="0" w:color="auto"/>
      </w:divBdr>
    </w:div>
    <w:div w:id="1650403758">
      <w:bodyDiv w:val="1"/>
      <w:marLeft w:val="0"/>
      <w:marRight w:val="0"/>
      <w:marTop w:val="0"/>
      <w:marBottom w:val="0"/>
      <w:divBdr>
        <w:top w:val="none" w:sz="0" w:space="0" w:color="auto"/>
        <w:left w:val="none" w:sz="0" w:space="0" w:color="auto"/>
        <w:bottom w:val="none" w:sz="0" w:space="0" w:color="auto"/>
        <w:right w:val="none" w:sz="0" w:space="0" w:color="auto"/>
      </w:divBdr>
    </w:div>
    <w:div w:id="1659382907">
      <w:bodyDiv w:val="1"/>
      <w:marLeft w:val="0"/>
      <w:marRight w:val="0"/>
      <w:marTop w:val="0"/>
      <w:marBottom w:val="0"/>
      <w:divBdr>
        <w:top w:val="none" w:sz="0" w:space="0" w:color="auto"/>
        <w:left w:val="none" w:sz="0" w:space="0" w:color="auto"/>
        <w:bottom w:val="none" w:sz="0" w:space="0" w:color="auto"/>
        <w:right w:val="none" w:sz="0" w:space="0" w:color="auto"/>
      </w:divBdr>
    </w:div>
    <w:div w:id="167768611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4725146">
      <w:bodyDiv w:val="1"/>
      <w:marLeft w:val="0"/>
      <w:marRight w:val="0"/>
      <w:marTop w:val="0"/>
      <w:marBottom w:val="0"/>
      <w:divBdr>
        <w:top w:val="none" w:sz="0" w:space="0" w:color="auto"/>
        <w:left w:val="none" w:sz="0" w:space="0" w:color="auto"/>
        <w:bottom w:val="none" w:sz="0" w:space="0" w:color="auto"/>
        <w:right w:val="none" w:sz="0" w:space="0" w:color="auto"/>
      </w:divBdr>
    </w:div>
    <w:div w:id="1709454631">
      <w:bodyDiv w:val="1"/>
      <w:marLeft w:val="0"/>
      <w:marRight w:val="0"/>
      <w:marTop w:val="0"/>
      <w:marBottom w:val="0"/>
      <w:divBdr>
        <w:top w:val="none" w:sz="0" w:space="0" w:color="auto"/>
        <w:left w:val="none" w:sz="0" w:space="0" w:color="auto"/>
        <w:bottom w:val="none" w:sz="0" w:space="0" w:color="auto"/>
        <w:right w:val="none" w:sz="0" w:space="0" w:color="auto"/>
      </w:divBdr>
    </w:div>
    <w:div w:id="1722511313">
      <w:bodyDiv w:val="1"/>
      <w:marLeft w:val="0"/>
      <w:marRight w:val="0"/>
      <w:marTop w:val="0"/>
      <w:marBottom w:val="0"/>
      <w:divBdr>
        <w:top w:val="none" w:sz="0" w:space="0" w:color="auto"/>
        <w:left w:val="none" w:sz="0" w:space="0" w:color="auto"/>
        <w:bottom w:val="none" w:sz="0" w:space="0" w:color="auto"/>
        <w:right w:val="none" w:sz="0" w:space="0" w:color="auto"/>
      </w:divBdr>
    </w:div>
    <w:div w:id="1726102301">
      <w:bodyDiv w:val="1"/>
      <w:marLeft w:val="0"/>
      <w:marRight w:val="0"/>
      <w:marTop w:val="0"/>
      <w:marBottom w:val="0"/>
      <w:divBdr>
        <w:top w:val="none" w:sz="0" w:space="0" w:color="auto"/>
        <w:left w:val="none" w:sz="0" w:space="0" w:color="auto"/>
        <w:bottom w:val="none" w:sz="0" w:space="0" w:color="auto"/>
        <w:right w:val="none" w:sz="0" w:space="0" w:color="auto"/>
      </w:divBdr>
    </w:div>
    <w:div w:id="1731221808">
      <w:bodyDiv w:val="1"/>
      <w:marLeft w:val="0"/>
      <w:marRight w:val="0"/>
      <w:marTop w:val="0"/>
      <w:marBottom w:val="0"/>
      <w:divBdr>
        <w:top w:val="none" w:sz="0" w:space="0" w:color="auto"/>
        <w:left w:val="none" w:sz="0" w:space="0" w:color="auto"/>
        <w:bottom w:val="none" w:sz="0" w:space="0" w:color="auto"/>
        <w:right w:val="none" w:sz="0" w:space="0" w:color="auto"/>
      </w:divBdr>
    </w:div>
    <w:div w:id="1743873902">
      <w:bodyDiv w:val="1"/>
      <w:marLeft w:val="0"/>
      <w:marRight w:val="0"/>
      <w:marTop w:val="0"/>
      <w:marBottom w:val="0"/>
      <w:divBdr>
        <w:top w:val="none" w:sz="0" w:space="0" w:color="auto"/>
        <w:left w:val="none" w:sz="0" w:space="0" w:color="auto"/>
        <w:bottom w:val="none" w:sz="0" w:space="0" w:color="auto"/>
        <w:right w:val="none" w:sz="0" w:space="0" w:color="auto"/>
      </w:divBdr>
    </w:div>
    <w:div w:id="17443285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03962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083759">
      <w:bodyDiv w:val="1"/>
      <w:marLeft w:val="0"/>
      <w:marRight w:val="0"/>
      <w:marTop w:val="0"/>
      <w:marBottom w:val="0"/>
      <w:divBdr>
        <w:top w:val="none" w:sz="0" w:space="0" w:color="auto"/>
        <w:left w:val="none" w:sz="0" w:space="0" w:color="auto"/>
        <w:bottom w:val="none" w:sz="0" w:space="0" w:color="auto"/>
        <w:right w:val="none" w:sz="0" w:space="0" w:color="auto"/>
      </w:divBdr>
    </w:div>
    <w:div w:id="1792629640">
      <w:bodyDiv w:val="1"/>
      <w:marLeft w:val="0"/>
      <w:marRight w:val="0"/>
      <w:marTop w:val="0"/>
      <w:marBottom w:val="0"/>
      <w:divBdr>
        <w:top w:val="none" w:sz="0" w:space="0" w:color="auto"/>
        <w:left w:val="none" w:sz="0" w:space="0" w:color="auto"/>
        <w:bottom w:val="none" w:sz="0" w:space="0" w:color="auto"/>
        <w:right w:val="none" w:sz="0" w:space="0" w:color="auto"/>
      </w:divBdr>
    </w:div>
    <w:div w:id="180538852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267376">
      <w:bodyDiv w:val="1"/>
      <w:marLeft w:val="0"/>
      <w:marRight w:val="0"/>
      <w:marTop w:val="0"/>
      <w:marBottom w:val="0"/>
      <w:divBdr>
        <w:top w:val="none" w:sz="0" w:space="0" w:color="auto"/>
        <w:left w:val="none" w:sz="0" w:space="0" w:color="auto"/>
        <w:bottom w:val="none" w:sz="0" w:space="0" w:color="auto"/>
        <w:right w:val="none" w:sz="0" w:space="0" w:color="auto"/>
      </w:divBdr>
    </w:div>
    <w:div w:id="1876191324">
      <w:bodyDiv w:val="1"/>
      <w:marLeft w:val="0"/>
      <w:marRight w:val="0"/>
      <w:marTop w:val="0"/>
      <w:marBottom w:val="0"/>
      <w:divBdr>
        <w:top w:val="none" w:sz="0" w:space="0" w:color="auto"/>
        <w:left w:val="none" w:sz="0" w:space="0" w:color="auto"/>
        <w:bottom w:val="none" w:sz="0" w:space="0" w:color="auto"/>
        <w:right w:val="none" w:sz="0" w:space="0" w:color="auto"/>
      </w:divBdr>
    </w:div>
    <w:div w:id="1886939548">
      <w:bodyDiv w:val="1"/>
      <w:marLeft w:val="0"/>
      <w:marRight w:val="0"/>
      <w:marTop w:val="0"/>
      <w:marBottom w:val="0"/>
      <w:divBdr>
        <w:top w:val="none" w:sz="0" w:space="0" w:color="auto"/>
        <w:left w:val="none" w:sz="0" w:space="0" w:color="auto"/>
        <w:bottom w:val="none" w:sz="0" w:space="0" w:color="auto"/>
        <w:right w:val="none" w:sz="0" w:space="0" w:color="auto"/>
      </w:divBdr>
    </w:div>
    <w:div w:id="190830104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0947071">
      <w:bodyDiv w:val="1"/>
      <w:marLeft w:val="0"/>
      <w:marRight w:val="0"/>
      <w:marTop w:val="0"/>
      <w:marBottom w:val="0"/>
      <w:divBdr>
        <w:top w:val="none" w:sz="0" w:space="0" w:color="auto"/>
        <w:left w:val="none" w:sz="0" w:space="0" w:color="auto"/>
        <w:bottom w:val="none" w:sz="0" w:space="0" w:color="auto"/>
        <w:right w:val="none" w:sz="0" w:space="0" w:color="auto"/>
      </w:divBdr>
    </w:div>
    <w:div w:id="1940289315">
      <w:bodyDiv w:val="1"/>
      <w:marLeft w:val="0"/>
      <w:marRight w:val="0"/>
      <w:marTop w:val="0"/>
      <w:marBottom w:val="0"/>
      <w:divBdr>
        <w:top w:val="none" w:sz="0" w:space="0" w:color="auto"/>
        <w:left w:val="none" w:sz="0" w:space="0" w:color="auto"/>
        <w:bottom w:val="none" w:sz="0" w:space="0" w:color="auto"/>
        <w:right w:val="none" w:sz="0" w:space="0" w:color="auto"/>
      </w:divBdr>
    </w:div>
    <w:div w:id="1958757037">
      <w:bodyDiv w:val="1"/>
      <w:marLeft w:val="0"/>
      <w:marRight w:val="0"/>
      <w:marTop w:val="0"/>
      <w:marBottom w:val="0"/>
      <w:divBdr>
        <w:top w:val="none" w:sz="0" w:space="0" w:color="auto"/>
        <w:left w:val="none" w:sz="0" w:space="0" w:color="auto"/>
        <w:bottom w:val="none" w:sz="0" w:space="0" w:color="auto"/>
        <w:right w:val="none" w:sz="0" w:space="0" w:color="auto"/>
      </w:divBdr>
    </w:div>
    <w:div w:id="19760622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0693273">
      <w:bodyDiv w:val="1"/>
      <w:marLeft w:val="0"/>
      <w:marRight w:val="0"/>
      <w:marTop w:val="0"/>
      <w:marBottom w:val="0"/>
      <w:divBdr>
        <w:top w:val="none" w:sz="0" w:space="0" w:color="auto"/>
        <w:left w:val="none" w:sz="0" w:space="0" w:color="auto"/>
        <w:bottom w:val="none" w:sz="0" w:space="0" w:color="auto"/>
        <w:right w:val="none" w:sz="0" w:space="0" w:color="auto"/>
      </w:divBdr>
    </w:div>
    <w:div w:id="2026980652">
      <w:bodyDiv w:val="1"/>
      <w:marLeft w:val="0"/>
      <w:marRight w:val="0"/>
      <w:marTop w:val="0"/>
      <w:marBottom w:val="0"/>
      <w:divBdr>
        <w:top w:val="none" w:sz="0" w:space="0" w:color="auto"/>
        <w:left w:val="none" w:sz="0" w:space="0" w:color="auto"/>
        <w:bottom w:val="none" w:sz="0" w:space="0" w:color="auto"/>
        <w:right w:val="none" w:sz="0" w:space="0" w:color="auto"/>
      </w:divBdr>
    </w:div>
    <w:div w:id="2071028174">
      <w:bodyDiv w:val="1"/>
      <w:marLeft w:val="0"/>
      <w:marRight w:val="0"/>
      <w:marTop w:val="0"/>
      <w:marBottom w:val="0"/>
      <w:divBdr>
        <w:top w:val="none" w:sz="0" w:space="0" w:color="auto"/>
        <w:left w:val="none" w:sz="0" w:space="0" w:color="auto"/>
        <w:bottom w:val="none" w:sz="0" w:space="0" w:color="auto"/>
        <w:right w:val="none" w:sz="0" w:space="0" w:color="auto"/>
      </w:divBdr>
    </w:div>
    <w:div w:id="207303987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8232559">
      <w:bodyDiv w:val="1"/>
      <w:marLeft w:val="0"/>
      <w:marRight w:val="0"/>
      <w:marTop w:val="0"/>
      <w:marBottom w:val="0"/>
      <w:divBdr>
        <w:top w:val="none" w:sz="0" w:space="0" w:color="auto"/>
        <w:left w:val="none" w:sz="0" w:space="0" w:color="auto"/>
        <w:bottom w:val="none" w:sz="0" w:space="0" w:color="auto"/>
        <w:right w:val="none" w:sz="0" w:space="0" w:color="auto"/>
      </w:divBdr>
    </w:div>
    <w:div w:id="2137063516">
      <w:bodyDiv w:val="1"/>
      <w:marLeft w:val="0"/>
      <w:marRight w:val="0"/>
      <w:marTop w:val="0"/>
      <w:marBottom w:val="0"/>
      <w:divBdr>
        <w:top w:val="none" w:sz="0" w:space="0" w:color="auto"/>
        <w:left w:val="none" w:sz="0" w:space="0" w:color="auto"/>
        <w:bottom w:val="none" w:sz="0" w:space="0" w:color="auto"/>
        <w:right w:val="none" w:sz="0" w:space="0" w:color="auto"/>
      </w:divBdr>
    </w:div>
    <w:div w:id="21384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B2442B972C492A9D87BCF5B9E35A22"/>
        <w:category>
          <w:name w:val="General"/>
          <w:gallery w:val="placeholder"/>
        </w:category>
        <w:types>
          <w:type w:val="bbPlcHdr"/>
        </w:types>
        <w:behaviors>
          <w:behavior w:val="content"/>
        </w:behaviors>
        <w:guid w:val="{915E6C58-6BC5-4416-9720-B89A802A36AA}"/>
      </w:docPartPr>
      <w:docPartBody>
        <w:p w:rsidR="007D4AF9" w:rsidRDefault="00000000">
          <w:pPr>
            <w:pStyle w:val="89B2442B972C492A9D87BCF5B9E35A22"/>
          </w:pPr>
          <w:r>
            <w:t>[Title Here, up to 12 Words, on One to Two Lines]</w:t>
          </w:r>
        </w:p>
      </w:docPartBody>
    </w:docPart>
    <w:docPart>
      <w:docPartPr>
        <w:name w:val="EF48B76AEAA84358BB94BB101291403B"/>
        <w:category>
          <w:name w:val="General"/>
          <w:gallery w:val="placeholder"/>
        </w:category>
        <w:types>
          <w:type w:val="bbPlcHdr"/>
        </w:types>
        <w:behaviors>
          <w:behavior w:val="content"/>
        </w:behaviors>
        <w:guid w:val="{C425EC18-6B08-4C14-A08E-C4D637E48B93}"/>
      </w:docPartPr>
      <w:docPartBody>
        <w:p w:rsidR="007D4AF9" w:rsidRDefault="00000000">
          <w:pPr>
            <w:pStyle w:val="EF48B76AEAA84358BB94BB101291403B"/>
          </w:pPr>
          <w:r>
            <w:t>Author Note</w:t>
          </w:r>
        </w:p>
      </w:docPartBody>
    </w:docPart>
    <w:docPart>
      <w:docPartPr>
        <w:name w:val="832A8B24E73A43E3BCAD4D12CA7C713F"/>
        <w:category>
          <w:name w:val="General"/>
          <w:gallery w:val="placeholder"/>
        </w:category>
        <w:types>
          <w:type w:val="bbPlcHdr"/>
        </w:types>
        <w:behaviors>
          <w:behavior w:val="content"/>
        </w:behaviors>
        <w:guid w:val="{273327CD-1469-44ED-8C06-0028A8EA8CF4}"/>
      </w:docPartPr>
      <w:docPartBody>
        <w:p w:rsidR="007D4AF9" w:rsidRDefault="00000000">
          <w:pPr>
            <w:pStyle w:val="832A8B24E73A43E3BCAD4D12CA7C713F"/>
          </w:pPr>
          <w:r>
            <w:t>Abstract</w:t>
          </w:r>
        </w:p>
      </w:docPartBody>
    </w:docPart>
    <w:docPart>
      <w:docPartPr>
        <w:name w:val="B24410E501CD47599BE711B966E4B282"/>
        <w:category>
          <w:name w:val="General"/>
          <w:gallery w:val="placeholder"/>
        </w:category>
        <w:types>
          <w:type w:val="bbPlcHdr"/>
        </w:types>
        <w:behaviors>
          <w:behavior w:val="content"/>
        </w:behaviors>
        <w:guid w:val="{D6C2FEEE-E638-467C-A981-A3AF1FE2CFA4}"/>
      </w:docPartPr>
      <w:docPartBody>
        <w:p w:rsidR="007D4AF9" w:rsidRDefault="00000000">
          <w:pPr>
            <w:pStyle w:val="B24410E501CD47599BE711B966E4B282"/>
          </w:pPr>
          <w:r>
            <w:t>[Title Here, up to 12 Words, on One to Two Lines]</w:t>
          </w:r>
        </w:p>
      </w:docPartBody>
    </w:docPart>
    <w:docPart>
      <w:docPartPr>
        <w:name w:val="56789ABE3758464C8F0FD39AB5800B64"/>
        <w:category>
          <w:name w:val="General"/>
          <w:gallery w:val="placeholder"/>
        </w:category>
        <w:types>
          <w:type w:val="bbPlcHdr"/>
        </w:types>
        <w:behaviors>
          <w:behavior w:val="content"/>
        </w:behaviors>
        <w:guid w:val="{8F1DFF54-2BA8-47F9-A171-1D79342CA03F}"/>
      </w:docPartPr>
      <w:docPartBody>
        <w:p w:rsidR="007D4AF9" w:rsidRDefault="00000000">
          <w:pPr>
            <w:pStyle w:val="56789ABE3758464C8F0FD39AB5800B64"/>
          </w:pPr>
          <w:r w:rsidRPr="005D3A03">
            <w:t>Figures title:</w:t>
          </w:r>
        </w:p>
      </w:docPartBody>
    </w:docPart>
    <w:docPart>
      <w:docPartPr>
        <w:name w:val="4C463110ED694CF786C2489200F79715"/>
        <w:category>
          <w:name w:val="General"/>
          <w:gallery w:val="placeholder"/>
        </w:category>
        <w:types>
          <w:type w:val="bbPlcHdr"/>
        </w:types>
        <w:behaviors>
          <w:behavior w:val="content"/>
        </w:behaviors>
        <w:guid w:val="{4BF628F3-CAD0-4662-9A2E-A15C5244A495}"/>
      </w:docPartPr>
      <w:docPartBody>
        <w:p w:rsidR="007D4AF9" w:rsidRDefault="00000000">
          <w:pPr>
            <w:pStyle w:val="4C463110ED694CF786C2489200F7971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1A"/>
    <w:rsid w:val="00287895"/>
    <w:rsid w:val="004C571A"/>
    <w:rsid w:val="007D4AF9"/>
    <w:rsid w:val="00AC0EF2"/>
    <w:rsid w:val="00C9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B2442B972C492A9D87BCF5B9E35A22">
    <w:name w:val="89B2442B972C492A9D87BCF5B9E35A22"/>
  </w:style>
  <w:style w:type="paragraph" w:customStyle="1" w:styleId="794DDFF0F2BC4A5899F1E8727E88758C">
    <w:name w:val="794DDFF0F2BC4A5899F1E8727E88758C"/>
  </w:style>
  <w:style w:type="paragraph" w:customStyle="1" w:styleId="039D080A84ED4E498C4DAADF4A31D1D2">
    <w:name w:val="039D080A84ED4E498C4DAADF4A31D1D2"/>
  </w:style>
  <w:style w:type="paragraph" w:customStyle="1" w:styleId="EF48B76AEAA84358BB94BB101291403B">
    <w:name w:val="EF48B76AEAA84358BB94BB101291403B"/>
  </w:style>
  <w:style w:type="paragraph" w:customStyle="1" w:styleId="EA67BE8329BF4905981073E7FD348656">
    <w:name w:val="EA67BE8329BF4905981073E7FD348656"/>
  </w:style>
  <w:style w:type="paragraph" w:customStyle="1" w:styleId="832A8B24E73A43E3BCAD4D12CA7C713F">
    <w:name w:val="832A8B24E73A43E3BCAD4D12CA7C713F"/>
  </w:style>
  <w:style w:type="character" w:styleId="Emphasis">
    <w:name w:val="Emphasis"/>
    <w:basedOn w:val="DefaultParagraphFont"/>
    <w:uiPriority w:val="4"/>
    <w:unhideWhenUsed/>
    <w:qFormat/>
    <w:rPr>
      <w:i/>
      <w:iCs/>
    </w:rPr>
  </w:style>
  <w:style w:type="paragraph" w:customStyle="1" w:styleId="9C9F6F84BE50495387BEB084E5946B99">
    <w:name w:val="9C9F6F84BE50495387BEB084E5946B99"/>
  </w:style>
  <w:style w:type="paragraph" w:customStyle="1" w:styleId="30D241E3C6804000B34FA09123C4092D">
    <w:name w:val="30D241E3C6804000B34FA09123C4092D"/>
  </w:style>
  <w:style w:type="paragraph" w:customStyle="1" w:styleId="B24410E501CD47599BE711B966E4B282">
    <w:name w:val="B24410E501CD47599BE711B966E4B282"/>
  </w:style>
  <w:style w:type="paragraph" w:customStyle="1" w:styleId="961DFE3B0E944E52B044CDB17DDE94B0">
    <w:name w:val="961DFE3B0E944E52B044CDB17DDE94B0"/>
  </w:style>
  <w:style w:type="paragraph" w:customStyle="1" w:styleId="3158AEF196A54FF9AF2F14BC499D07B1">
    <w:name w:val="3158AEF196A54FF9AF2F14BC499D07B1"/>
  </w:style>
  <w:style w:type="paragraph" w:customStyle="1" w:styleId="4420C807D37E4E9392C12D736617FBB0">
    <w:name w:val="4420C807D37E4E9392C12D736617FBB0"/>
  </w:style>
  <w:style w:type="paragraph" w:customStyle="1" w:styleId="9621C49D08074F36941FC122E622776F">
    <w:name w:val="9621C49D08074F36941FC122E622776F"/>
  </w:style>
  <w:style w:type="paragraph" w:customStyle="1" w:styleId="C935153CC4E84120B40BA27151D8856F">
    <w:name w:val="C935153CC4E84120B40BA27151D8856F"/>
  </w:style>
  <w:style w:type="paragraph" w:customStyle="1" w:styleId="7F84AA994C7E4ABEA60905D00C47A7AD">
    <w:name w:val="7F84AA994C7E4ABEA60905D00C47A7AD"/>
  </w:style>
  <w:style w:type="paragraph" w:customStyle="1" w:styleId="4EB7FC6C29F94E3180AB8A900904CA13">
    <w:name w:val="4EB7FC6C29F94E3180AB8A900904CA13"/>
  </w:style>
  <w:style w:type="paragraph" w:customStyle="1" w:styleId="531F5A7CC86240C9B41E2F62EA887299">
    <w:name w:val="531F5A7CC86240C9B41E2F62EA887299"/>
  </w:style>
  <w:style w:type="paragraph" w:customStyle="1" w:styleId="014FFBA47CE14AA784CD114EB48551A7">
    <w:name w:val="014FFBA47CE14AA784CD114EB48551A7"/>
  </w:style>
  <w:style w:type="paragraph" w:customStyle="1" w:styleId="AEA10EA00D92422EBDE734F283795772">
    <w:name w:val="AEA10EA00D92422EBDE734F283795772"/>
  </w:style>
  <w:style w:type="paragraph" w:customStyle="1" w:styleId="C97AEA43336E426D8F086243E9AB9970">
    <w:name w:val="C97AEA43336E426D8F086243E9AB9970"/>
  </w:style>
  <w:style w:type="paragraph" w:customStyle="1" w:styleId="7B31224349334CC89032B725A8970D51">
    <w:name w:val="7B31224349334CC89032B725A8970D51"/>
  </w:style>
  <w:style w:type="paragraph" w:customStyle="1" w:styleId="CD5E82A59D4B401B968A817AAA458334">
    <w:name w:val="CD5E82A59D4B401B968A817AAA458334"/>
  </w:style>
  <w:style w:type="paragraph" w:customStyle="1" w:styleId="E580B0E27547464390BBCBB8C38F5BF3">
    <w:name w:val="E580B0E27547464390BBCBB8C38F5BF3"/>
  </w:style>
  <w:style w:type="paragraph" w:customStyle="1" w:styleId="C3489D03234B4E91ADF40C6863FEE94E">
    <w:name w:val="C3489D03234B4E91ADF40C6863FEE94E"/>
  </w:style>
  <w:style w:type="paragraph" w:customStyle="1" w:styleId="2D72516C64854E2D833BF9C39DC695DB">
    <w:name w:val="2D72516C64854E2D833BF9C39DC695DB"/>
  </w:style>
  <w:style w:type="paragraph" w:customStyle="1" w:styleId="28DFC7ADAFB64559B5467F116C2C7EA0">
    <w:name w:val="28DFC7ADAFB64559B5467F116C2C7EA0"/>
  </w:style>
  <w:style w:type="paragraph" w:customStyle="1" w:styleId="53260588BF8F468993AD9B3334C4EE75">
    <w:name w:val="53260588BF8F468993AD9B3334C4EE75"/>
  </w:style>
  <w:style w:type="paragraph" w:customStyle="1" w:styleId="B9B2A834142748168F855F28945141AB">
    <w:name w:val="B9B2A834142748168F855F28945141AB"/>
  </w:style>
  <w:style w:type="paragraph" w:customStyle="1" w:styleId="9F1C08EB1A4548C385019A191CEBEBC5">
    <w:name w:val="9F1C08EB1A4548C385019A191CEBEBC5"/>
  </w:style>
  <w:style w:type="paragraph" w:customStyle="1" w:styleId="69E1CEF1AEE8432FB2D57559C403048F">
    <w:name w:val="69E1CEF1AEE8432FB2D57559C403048F"/>
  </w:style>
  <w:style w:type="paragraph" w:customStyle="1" w:styleId="344FE50559D044B682B06B109E9CF58C">
    <w:name w:val="344FE50559D044B682B06B109E9CF58C"/>
  </w:style>
  <w:style w:type="paragraph" w:customStyle="1" w:styleId="2C5AE800A2294B8FB41BF6CF7FBF18CE">
    <w:name w:val="2C5AE800A2294B8FB41BF6CF7FBF18CE"/>
  </w:style>
  <w:style w:type="paragraph" w:customStyle="1" w:styleId="5757BB74304D40FBBDAB78391C13800E">
    <w:name w:val="5757BB74304D40FBBDAB78391C13800E"/>
  </w:style>
  <w:style w:type="paragraph" w:customStyle="1" w:styleId="139A395A47924FDCA700B6A9B10CB16B">
    <w:name w:val="139A395A47924FDCA700B6A9B10CB16B"/>
  </w:style>
  <w:style w:type="paragraph" w:customStyle="1" w:styleId="E3A7F9297BCA44C79E4B453672243FFF">
    <w:name w:val="E3A7F9297BCA44C79E4B453672243FFF"/>
  </w:style>
  <w:style w:type="paragraph" w:customStyle="1" w:styleId="5A04A00FF7344D039D72C8F44A743154">
    <w:name w:val="5A04A00FF7344D039D72C8F44A743154"/>
  </w:style>
  <w:style w:type="paragraph" w:customStyle="1" w:styleId="3EB3C77B5E1E4E589B9B62AF3613A4F7">
    <w:name w:val="3EB3C77B5E1E4E589B9B62AF3613A4F7"/>
  </w:style>
  <w:style w:type="paragraph" w:customStyle="1" w:styleId="34CEEE6DEC09477F9251D87ECA38042F">
    <w:name w:val="34CEEE6DEC09477F9251D87ECA38042F"/>
  </w:style>
  <w:style w:type="paragraph" w:customStyle="1" w:styleId="8435A10240744F689307597977542ED4">
    <w:name w:val="8435A10240744F689307597977542ED4"/>
  </w:style>
  <w:style w:type="paragraph" w:customStyle="1" w:styleId="5482E4A2E76F4EFEAFD828A2136E3C1B">
    <w:name w:val="5482E4A2E76F4EFEAFD828A2136E3C1B"/>
  </w:style>
  <w:style w:type="paragraph" w:customStyle="1" w:styleId="483F91D39B1A408C9D61A16ED134D0F6">
    <w:name w:val="483F91D39B1A408C9D61A16ED134D0F6"/>
  </w:style>
  <w:style w:type="paragraph" w:customStyle="1" w:styleId="779AEEEB80674C87822F774E54FB590C">
    <w:name w:val="779AEEEB80674C87822F774E54FB590C"/>
  </w:style>
  <w:style w:type="paragraph" w:customStyle="1" w:styleId="0742EFDD8B8D409792E23722C73FCA5E">
    <w:name w:val="0742EFDD8B8D409792E23722C73FCA5E"/>
  </w:style>
  <w:style w:type="paragraph" w:customStyle="1" w:styleId="06B26BE7B6F14EB6A7E8B5A09DBD03D3">
    <w:name w:val="06B26BE7B6F14EB6A7E8B5A09DBD03D3"/>
  </w:style>
  <w:style w:type="paragraph" w:customStyle="1" w:styleId="78A52E180E67477BAA7BC6AB9B50EA11">
    <w:name w:val="78A52E180E67477BAA7BC6AB9B50EA11"/>
  </w:style>
  <w:style w:type="paragraph" w:customStyle="1" w:styleId="55F8EF57C3134634B51BBF54C14D4B24">
    <w:name w:val="55F8EF57C3134634B51BBF54C14D4B24"/>
  </w:style>
  <w:style w:type="paragraph" w:customStyle="1" w:styleId="AF7463C167A24CEA962947EB38EE4399">
    <w:name w:val="AF7463C167A24CEA962947EB38EE4399"/>
  </w:style>
  <w:style w:type="paragraph" w:customStyle="1" w:styleId="A671A69ABC19443D93A58B291A793A57">
    <w:name w:val="A671A69ABC19443D93A58B291A793A57"/>
  </w:style>
  <w:style w:type="paragraph" w:customStyle="1" w:styleId="7B511B437BB94906B41F41CA1CDC6DBA">
    <w:name w:val="7B511B437BB94906B41F41CA1CDC6DBA"/>
  </w:style>
  <w:style w:type="paragraph" w:customStyle="1" w:styleId="5080931773DE47EB8D435898D3DC04B4">
    <w:name w:val="5080931773DE47EB8D435898D3DC04B4"/>
  </w:style>
  <w:style w:type="paragraph" w:customStyle="1" w:styleId="E4FCBFCDCE0F421D966F565FA903A5E4">
    <w:name w:val="E4FCBFCDCE0F421D966F565FA903A5E4"/>
  </w:style>
  <w:style w:type="paragraph" w:customStyle="1" w:styleId="97A9C0E938E6460A85CD52015EE3616D">
    <w:name w:val="97A9C0E938E6460A85CD52015EE3616D"/>
  </w:style>
  <w:style w:type="paragraph" w:customStyle="1" w:styleId="4CAB3AFC176948AF88ECCE421EFA16EF">
    <w:name w:val="4CAB3AFC176948AF88ECCE421EFA16EF"/>
  </w:style>
  <w:style w:type="paragraph" w:customStyle="1" w:styleId="6384595370294F6CA1AB260572F38079">
    <w:name w:val="6384595370294F6CA1AB260572F38079"/>
  </w:style>
  <w:style w:type="paragraph" w:customStyle="1" w:styleId="755B974494A343828644A7A88175FFB8">
    <w:name w:val="755B974494A343828644A7A88175FFB8"/>
  </w:style>
  <w:style w:type="paragraph" w:customStyle="1" w:styleId="E0A108A665D94FF9BF9729E2F5CC4B86">
    <w:name w:val="E0A108A665D94FF9BF9729E2F5CC4B86"/>
  </w:style>
  <w:style w:type="paragraph" w:customStyle="1" w:styleId="6044DD4B13584D28857848519512BDF3">
    <w:name w:val="6044DD4B13584D28857848519512BDF3"/>
  </w:style>
  <w:style w:type="paragraph" w:customStyle="1" w:styleId="96C1700897DD485F87496DD0A3AB6443">
    <w:name w:val="96C1700897DD485F87496DD0A3AB6443"/>
  </w:style>
  <w:style w:type="paragraph" w:customStyle="1" w:styleId="9648485C46E4416D95A8785D15A435F7">
    <w:name w:val="9648485C46E4416D95A8785D15A435F7"/>
  </w:style>
  <w:style w:type="paragraph" w:customStyle="1" w:styleId="EAB5C5F9101C4F8BA9C8A70C30888F87">
    <w:name w:val="EAB5C5F9101C4F8BA9C8A70C30888F87"/>
  </w:style>
  <w:style w:type="paragraph" w:customStyle="1" w:styleId="8F2D8DF12E624CF2AA1A1A0CF5076EAF">
    <w:name w:val="8F2D8DF12E624CF2AA1A1A0CF5076EAF"/>
  </w:style>
  <w:style w:type="paragraph" w:customStyle="1" w:styleId="56789ABE3758464C8F0FD39AB5800B64">
    <w:name w:val="56789ABE3758464C8F0FD39AB5800B64"/>
  </w:style>
  <w:style w:type="paragraph" w:customStyle="1" w:styleId="4C463110ED694CF786C2489200F79715">
    <w:name w:val="4C463110ED694CF786C2489200F79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Large Language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Wei21</b:Tag>
    <b:SourceType>Report</b:SourceType>
    <b:Guid>{992E916C-88BE-493B-B812-453231C40DC1}</b:Guid>
    <b:Author>
      <b:Author>
        <b:NameList>
          <b:Person>
            <b:Last>Weidinger</b:Last>
            <b:First>L.</b:First>
          </b:Person>
          <b:Person>
            <b:Last>Mellor</b:Last>
            <b:First>J.</b:First>
          </b:Person>
          <b:Person>
            <b:Last>Rauh</b:Last>
            <b:First>M.</b:First>
          </b:Person>
          <b:Person>
            <b:Last>Griffin</b:Last>
            <b:First>C.</b:First>
          </b:Person>
          <b:Person>
            <b:Last>Uesato</b:Last>
            <b:First>J.</b:First>
          </b:Person>
          <b:Person>
            <b:Last>Huang</b:Last>
            <b:First>P.</b:First>
          </b:Person>
          <b:Person>
            <b:Last>Cheng</b:Last>
            <b:First>M.</b:First>
          </b:Person>
          <b:Person>
            <b:Last>Glaese</b:Last>
            <b:First>M..</b:First>
          </b:Person>
          <b:Person>
            <b:Last>Balle</b:Last>
            <b:First>B.</b:First>
          </b:Person>
          <b:Person>
            <b:Last>Kasirzadeh</b:Last>
            <b:First>A.</b:First>
          </b:Person>
          <b:Person>
            <b:Last>Kenton</b:Last>
            <b:First>Z.</b:First>
          </b:Person>
          <b:Person>
            <b:Last>Brown</b:Last>
            <b:First>S.</b:First>
          </b:Person>
          <b:Person>
            <b:Last>Hawkins</b:Last>
            <b:First>W.</b:First>
          </b:Person>
          <b:Person>
            <b:Last>Stepleton</b:Last>
            <b:First>T.</b:First>
          </b:Person>
          <b:Person>
            <b:Last>Biles</b:Last>
            <b:First>C.</b:First>
          </b:Person>
          <b:Person>
            <b:Last>Birhane</b:Last>
            <b:First>A.</b:First>
          </b:Person>
          <b:Person>
            <b:Last>Haas</b:Last>
            <b:First>J.</b:First>
          </b:Person>
          <b:Person>
            <b:Last>Rimell</b:Last>
            <b:First>L.</b:First>
          </b:Person>
          <b:Person>
            <b:Last>Hendricks</b:Last>
            <b:First>L.</b:First>
            <b:Middle>A.</b:Middle>
          </b:Person>
          <b:Person>
            <b:Last>Isaac</b:Last>
            <b:First>W.</b:First>
          </b:Person>
        </b:NameList>
      </b:Author>
    </b:Author>
    <b:Title>Ethical and social risks of harm from Language Models</b:Title>
    <b:Year>2021</b:Year>
    <b:Publisher>arXiv</b:Publisher>
    <b:Institution>Cornell University</b:Institution>
    <b:DOI>10.48550/arXiv.2112.04359</b:DOI>
    <b:RefOrder>8</b:RefOrder>
  </b:Source>
  <b:Source>
    <b:Tag>See19</b:Tag>
    <b:SourceType>Report</b:SourceType>
    <b:Guid>{7ACECD17-79C6-4A5E-B681-16656850BCC8}</b:Guid>
    <b:Title>Do Massively Pretrained Language Models Make Better Storytellers?</b:Title>
    <b:Year>2019</b:Year>
    <b:Author>
      <b:Author>
        <b:NameList>
          <b:Person>
            <b:Last>See</b:Last>
            <b:First>A.</b:First>
          </b:Person>
          <b:Person>
            <b:Last>Pappu</b:Last>
            <b:First>A.</b:First>
          </b:Person>
          <b:Person>
            <b:Last>Saxena</b:Last>
            <b:First>R.</b:First>
          </b:Person>
          <b:Person>
            <b:Last>Yerukola</b:Last>
            <b:First>A.</b:First>
          </b:Person>
          <b:Person>
            <b:Last>Manning</b:Last>
            <b:First>C.</b:First>
            <b:Middle>D.</b:Middle>
          </b:Person>
        </b:NameList>
      </b:Author>
    </b:Author>
    <b:Publisher>ArXiv</b:Publisher>
    <b:Institution>Stanford University</b:Institution>
    <b:DOI>10.48550/arXiv.1909.10705</b:DOI>
    <b:RefOrder>7</b:RefOrder>
  </b:Source>
  <b:Source>
    <b:Tag>Ope23</b:Tag>
    <b:SourceType>DocumentFromInternetSite</b:SourceType>
    <b:Guid>{C419AF7E-5895-470D-9441-0E5E33202CB6}</b:Guid>
    <b:Author>
      <b:Author>
        <b:Corporate>OpenAI</b:Corporate>
      </b:Author>
    </b:Author>
    <b:Title>What are Large Language Models?</b:Title>
    <b:Year>2023</b:Year>
    <b:InternetSiteTitle>OpenAI</b:InternetSiteTitle>
    <b:Month>February</b:Month>
    <b:Day>4</b:Day>
    <b:URL>https://chat.openai.com/chat/fe928d57-26c4-4944-aae9-28ce36423d9d/</b:URL>
    <b:RefOrder>1</b:RefOrder>
  </b:Source>
  <b:Source>
    <b:Tag>Ben21</b:Tag>
    <b:SourceType>ConferenceProceedings</b:SourceType>
    <b:Guid>{C599A5A9-2405-488B-9515-A30A0C7A01CA}</b:Guid>
    <b:Title>On the Dangers of Stochastic Parrots: Can Language Models Be Too Big?</b:Title>
    <b:Year>2021</b:Year>
    <b:Author>
      <b:Author>
        <b:NameList>
          <b:Person>
            <b:Last>Bender</b:Last>
            <b:First>E.</b:First>
            <b:Middle>M.</b:Middle>
          </b:Person>
          <b:Person>
            <b:Last>Gebru</b:Last>
            <b:First>T.</b:First>
          </b:Person>
          <b:Person>
            <b:Last>McMillan-Major</b:Last>
            <b:First>A.</b:First>
          </b:Person>
          <b:Person>
            <b:Last>Shmitchell</b:Last>
            <b:First>S.</b:First>
          </b:Person>
        </b:NameList>
      </b:Author>
    </b:Author>
    <b:Pages>610-623</b:Pages>
    <b:ConferenceName>2021 ACM conference on fairness, accountability, and transparency</b:ConferenceName>
    <b:RefOrder>5</b:RefOrder>
  </b:Source>
  <b:Source>
    <b:Tag>Ben20</b:Tag>
    <b:SourceType>ConferenceProceedings</b:SourceType>
    <b:Guid>{10156431-0257-4B87-AF1E-98451AC9660A}</b:Guid>
    <b:Title>Climbing towards NLU: On Meaning, Form, and Understanding in the Age of Data</b:Title>
    <b:Year>2020</b:Year>
    <b:Author>
      <b:Author>
        <b:NameList>
          <b:Person>
            <b:Last>Bender</b:Last>
            <b:First>E.</b:First>
            <b:Middle>M.</b:Middle>
          </b:Person>
          <b:Person>
            <b:Last>Koller</b:Last>
            <b:First>A.</b:First>
          </b:Person>
        </b:NameList>
      </b:Author>
    </b:Author>
    <b:Pages>5185–5198</b:Pages>
    <b:ConferenceName>58th Annual Meeting of the Association for Computational Linguistics. Association for Computational Linguistics</b:ConferenceName>
    <b:URL>https://doi.org/10.18653/v1/2020.acl-main.463</b:URL>
    <b:DOI>10.18653/v1/2020.acl-main.463</b:DOI>
    <b:RefOrder>6</b:RefOrder>
  </b:Source>
  <b:Source>
    <b:Tag>Vas</b:Tag>
    <b:SourceType>Book</b:SourceType>
    <b:Guid>{97AFB8D0-92BC-452A-9BD1-20F64FE31939}</b:Guid>
    <b:Title>Decoding with large-scale neural language models improves translation</b:Title>
    <b:Author>
      <b:Author>
        <b:NameList>
          <b:Person>
            <b:Last>Vaswani</b:Last>
            <b:First>A.</b:First>
          </b:Person>
          <b:Person>
            <b:Last>Zhao</b:Last>
            <b:First>Y.</b:First>
          </b:Person>
          <b:Person>
            <b:Last>Fossum</b:Last>
            <b:First>V.</b:First>
          </b:Person>
          <b:Person>
            <b:Last>Chiang</b:Last>
            <b:First>D.</b:First>
          </b:Person>
        </b:NameList>
      </b:Author>
    </b:Author>
    <b:Publisher>Citeseer</b:Publisher>
    <b:RefOrder>2</b:RefOrder>
  </b:Source>
  <b:Source>
    <b:Tag>Sol19</b:Tag>
    <b:SourceType>Report</b:SourceType>
    <b:Guid>{7CC77300-81A5-4858-B278-7DFD06FAC24D}</b:Guid>
    <b:Author>
      <b:Author>
        <b:NameList>
          <b:Person>
            <b:Last>Solaiman</b:Last>
            <b:First>I.,</b:First>
            <b:Middle>Brundage, M., Clark, J., Askell, A., Herbert-Voss, A., Wu, J., Radford, A.</b:Middle>
          </b:Person>
          <b:Person>
            <b:Last>Krueger</b:Last>
            <b:First>G.</b:First>
          </b:Person>
          <b:Person>
            <b:Last>Kim</b:Last>
            <b:First>J.</b:First>
            <b:Middle>W.</b:Middle>
          </b:Person>
          <b:Person>
            <b:Last>Kreps</b:Last>
            <b:First>S.</b:First>
          </b:Person>
          <b:Person>
            <b:Last>McCain</b:Last>
            <b:First>M.</b:First>
          </b:Person>
          <b:Person>
            <b:Last>Newhouse</b:Last>
            <b:First>A.</b:First>
          </b:Person>
          <b:Person>
            <b:Last>Blazakis</b:Last>
            <b:First>J.</b:First>
          </b:Person>
          <b:Person>
            <b:Last>McGuffie</b:Last>
            <b:First>K.</b:First>
          </b:Person>
          <b:Person>
            <b:Last>Wang</b:Last>
            <b:First>J.</b:First>
          </b:Person>
        </b:NameList>
      </b:Author>
    </b:Author>
    <b:Title>Release strategies and the social impacts of language models</b:Title>
    <b:Year>2019</b:Year>
    <b:Publisher>OpenAI Report</b:Publisher>
    <b:URL>https://doi.org/10.48550/arXiv.1908.09203</b:URL>
    <b:DOI>10.48550/arXiv.1908.09203</b:DOI>
    <b:RefOrder>10</b:RefOrder>
  </b:Source>
  <b:Source>
    <b:Tag>Rao20</b:Tag>
    <b:SourceType>Report</b:SourceType>
    <b:Guid>{77A79F92-9570-4355-A3D3-5334138A0C98}</b:Guid>
    <b:Title>Transformer protein language models are unsupervised structure learners</b:Title>
    <b:Year>2020</b:Year>
    <b:Publisher>bioRxiv</b:Publisher>
    <b:Author>
      <b:Author>
        <b:NameList>
          <b:Person>
            <b:Last>Rao</b:Last>
            <b:First>R.</b:First>
          </b:Person>
          <b:Person>
            <b:Last>Meier</b:Last>
            <b:First>J.</b:First>
          </b:Person>
          <b:Person>
            <b:Last>Sercu</b:Last>
            <b:First>T.</b:First>
          </b:Person>
          <b:Person>
            <b:Last>Ovchinnikov</b:Last>
            <b:First>S.</b:First>
          </b:Person>
          <b:Person>
            <b:Last>Rives</b:Last>
            <b:First>A.</b:First>
          </b:Person>
        </b:NameList>
      </b:Author>
    </b:Author>
    <b:Institution>Facebook AI Research</b:Institution>
    <b:URL>https://doi.org/10.1101/2020.12.15.422761</b:URL>
    <b:DOI>10.1101/2020.12.15.422761</b:DOI>
    <b:RefOrder>14</b:RefOrder>
  </b:Source>
  <b:Source>
    <b:Tag>Mic23</b:Tag>
    <b:SourceType>Report</b:SourceType>
    <b:Guid>{7104B47C-CD83-459A-93FE-C76AFE517422}</b:Guid>
    <b:Title>Large language models can segment narrative events similarly to humans</b:Title>
    <b:Year>2023</b:Year>
    <b:Publisher>ArXiv</b:Publisher>
    <b:Author>
      <b:Author>
        <b:NameList>
          <b:Person>
            <b:Last>Michelmann</b:Last>
            <b:First>S.</b:First>
          </b:Person>
          <b:Person>
            <b:Last>Kumar</b:Last>
            <b:First>M.</b:First>
          </b:Person>
          <b:Person>
            <b:Last>Norman</b:Last>
            <b:First>K.</b:First>
            <b:Middle>A.</b:Middle>
          </b:Person>
          <b:Person>
            <b:Last>Toneva</b:Last>
            <b:First>M.</b:First>
          </b:Person>
        </b:NameList>
      </b:Author>
    </b:Author>
    <b:Institution>Princeton University</b:Institution>
    <b:URL>https://doi.org/10.48550/arXiv.2301.10297</b:URL>
    <b:DOI>10.48550/arXiv.2301.10297</b:DOI>
    <b:RefOrder>12</b:RefOrder>
  </b:Source>
  <b:Source>
    <b:Tag>Kun23</b:Tag>
    <b:SourceType>ArticleInAPeriodical</b:SourceType>
    <b:Guid>{9F1E6AC2-F5EB-4B34-B5EC-806ADC8FD8FA}</b:Guid>
    <b:Title>Performance of ChatGPT on USMLE: Potential for AI-assisted medical education using large language models</b:Title>
    <b:Year>2023</b:Year>
    <b:Publisher>Beth Israel Deaconess Medical Center</b:Publisher>
    <b:PeriodicalTitle>PLOS Digital Health</b:PeriodicalTitle>
    <b:Month>February</b:Month>
    <b:Day>9</b:Day>
    <b:Author>
      <b:Author>
        <b:NameList>
          <b:Person>
            <b:Last>Kung</b:Last>
            <b:First>T.</b:First>
            <b:Middle>H.</b:Middle>
          </b:Person>
          <b:Person>
            <b:Last>Cheatham</b:Last>
            <b:First>M.</b:First>
          </b:Person>
          <b:Person>
            <b:Last>Medenilla</b:Last>
            <b:First>A.</b:First>
          </b:Person>
          <b:Person>
            <b:Last>Sillos</b:Last>
            <b:First>C.</b:First>
          </b:Person>
          <b:Person>
            <b:Last>De Leon</b:Last>
            <b:First>L.</b:First>
          </b:Person>
          <b:Person>
            <b:Last>Elepaño</b:Last>
            <b:First>C.</b:First>
          </b:Person>
          <b:Person>
            <b:Last>Madriaga</b:Last>
            <b:First>M</b:First>
          </b:Person>
          <b:Person>
            <b:Last>Aggabao</b:Last>
            <b:First>R</b:First>
          </b:Person>
          <b:Person>
            <b:Last>Diaz-Candido</b:Last>
            <b:First>G.</b:First>
          </b:Person>
        </b:NameList>
      </b:Author>
      <b:Editor>
        <b:NameList>
          <b:Person>
            <b:Last>Dagan</b:Last>
            <b:First>Alon</b:First>
          </b:Person>
        </b:NameList>
      </b:Editor>
    </b:Author>
    <b:Volume>2</b:Volume>
    <b:Issue>2</b:Issue>
    <b:URL>https://doi.org/10.1371/journal.pdig.0000198</b:URL>
    <b:DOI>10.1371/journal.pdig.0000198</b:DOI>
    <b:RefOrder>13</b:RefOrder>
  </b:Source>
  <b:Source>
    <b:Tag>Joz16</b:Tag>
    <b:SourceType>Report</b:SourceType>
    <b:Guid>{9007B5F1-632A-4893-8149-BEEB80A0D1EE}</b:Guid>
    <b:Author>
      <b:Author>
        <b:NameList>
          <b:Person>
            <b:Last>Jozefowicz</b:Last>
            <b:First>R.</b:First>
          </b:Person>
          <b:Person>
            <b:Last>Vinyals</b:Last>
            <b:First>O.</b:First>
          </b:Person>
          <b:Person>
            <b:Last>Schuster</b:Last>
            <b:First>M.</b:First>
          </b:Person>
          <b:Person>
            <b:Last>Shazeer</b:Last>
            <b:First>N.</b:First>
          </b:Person>
          <b:Person>
            <b:Last>Wu</b:Last>
            <b:First>Y.</b:First>
          </b:Person>
        </b:NameList>
      </b:Author>
    </b:Author>
    <b:Title>Exploring the Limits of Language Modeling</b:Title>
    <b:Year>2016</b:Year>
    <b:Publisher>ArXiv</b:Publisher>
    <b:Institution>Google</b:Institution>
    <b:URL>https://doi.org/10.48550/arXiv.1602.02410</b:URL>
    <b:DOI>10.48550/arXiv.1602.02410</b:DOI>
    <b:RefOrder>3</b:RefOrder>
  </b:Source>
  <b:Source>
    <b:Tag>Geh20</b:Tag>
    <b:SourceType>Report</b:SourceType>
    <b:Guid>{3CCCC39A-AAA2-4EF6-ABA7-B2E9F4C10DB7}</b:Guid>
    <b:Author>
      <b:Author>
        <b:NameList>
          <b:Person>
            <b:Last>Gehman</b:Last>
            <b:First>S.</b:First>
          </b:Person>
          <b:Person>
            <b:Last>Gururangan</b:Last>
            <b:First>S.</b:First>
          </b:Person>
          <b:Person>
            <b:Last>Sap</b:Last>
            <b:First>M.</b:First>
          </b:Person>
          <b:Person>
            <b:Last>Choi</b:Last>
            <b:First>Y.</b:First>
          </b:Person>
          <b:Person>
            <b:Last>Smith</b:Last>
            <b:First>N.</b:First>
            <b:Middle>A.</b:Middle>
          </b:Person>
        </b:NameList>
      </b:Author>
    </b:Author>
    <b:Title>Realtoxicityprompts: Evaluating neural toxic degeneration in language models</b:Title>
    <b:Year>2020</b:Year>
    <b:Publisher>University of Washington</b:Publisher>
    <b:City>Seattle</b:City>
    <b:Department>Allen Institute for Artificial Intelligence</b:Department>
    <b:Institution>Paul G. Allen School of Computer Science &amp; Engineering, University of Washington</b:Institution>
    <b:URL>https://doi.org/10.48550/arXiv.2009.11462</b:URL>
    <b:DOI>10.48550/arXiv.2009.11462</b:DOI>
    <b:RefOrder>9</b:RefOrder>
  </b:Source>
  <b:Source>
    <b:Tag>Car21</b:Tag>
    <b:SourceType>ConferenceProceedings</b:SourceType>
    <b:Guid>{80E69A75-BD7B-4A6B-9316-1867B2F8FBF2}</b:Guid>
    <b:Title>Extracting Training Data from Large Language Models</b:Title>
    <b:Year>2021</b:Year>
    <b:Publisher>USENIX Association</b:Publisher>
    <b:Author>
      <b:Author>
        <b:NameList>
          <b:Person>
            <b:Last>Carlini</b:Last>
            <b:First>N</b:First>
          </b:Person>
          <b:Person>
            <b:Last>Tramèr</b:Last>
            <b:First>F.</b:First>
          </b:Person>
          <b:Person>
            <b:Last>Wallace</b:Last>
            <b:First>E.</b:First>
          </b:Person>
          <b:Person>
            <b:Last>Jagielski</b:Last>
            <b:First>M.</b:First>
          </b:Person>
          <b:Person>
            <b:Last>Herbert-Voss</b:Last>
            <b:First>A.</b:First>
          </b:Person>
          <b:Person>
            <b:Last>Lee</b:Last>
            <b:First>K.</b:First>
          </b:Person>
          <b:Person>
            <b:Last>Roberts</b:Last>
            <b:First>A.</b:First>
          </b:Person>
          <b:Person>
            <b:Last>Brown</b:Last>
            <b:First>T.</b:First>
          </b:Person>
          <b:Person>
            <b:Last>Song</b:Last>
            <b:First>D.</b:First>
          </b:Person>
          <b:Person>
            <b:Last>Erlingsson</b:Last>
            <b:First>U.</b:First>
          </b:Person>
          <b:Person>
            <b:Last>Oprea</b:Last>
            <b:First>A.</b:First>
          </b:Person>
          <b:Person>
            <b:Last>Raffel</b:Last>
            <b:First>C.</b:First>
          </b:Person>
        </b:NameList>
      </b:Author>
    </b:Author>
    <b:Pages>2633-2650</b:Pages>
    <b:ConferenceName>30th USENIX Security Symposium</b:ConferenceName>
    <b:RefOrder>4</b:RefOrder>
  </b:Source>
  <b:Source>
    <b:Tag>Bra07</b:Tag>
    <b:SourceType>ConferenceProceedings</b:SourceType>
    <b:Guid>{692F2211-6652-4F08-B10F-BB67AD7BE8DD}</b:Guid>
    <b:Title>Large Language Models in Machine Translation</b:Title>
    <b:Pages>858-867</b:Pages>
    <b:Year>2007</b:Year>
    <b:ConferenceName>Conference on Empirical Methods in Natural Language Processing and Computational Natural Language Learning</b:ConferenceName>
    <b:City>Prague</b:City>
    <b:Publisher>Association for Computational Linguistics</b:Publisher>
    <b:Author>
      <b:Author>
        <b:NameList>
          <b:Person>
            <b:Last>Brants</b:Last>
            <b:First>T.</b:First>
          </b:Person>
          <b:Person>
            <b:Last>Popat</b:Last>
            <b:First>A.</b:First>
            <b:Middle>C.</b:Middle>
          </b:Person>
          <b:Person>
            <b:Last>Xu</b:Last>
            <b:First>P.</b:First>
          </b:Person>
          <b:Person>
            <b:Last>Och</b:Last>
            <b:First>F.</b:First>
            <b:Middle>J.</b:Middle>
          </b:Person>
          <b:Person>
            <b:Last>Dean</b:Last>
            <b:First>J.</b:First>
          </b:Person>
        </b:NameList>
      </b:Author>
      <b:Editor>
        <b:NameList>
          <b:Person>
            <b:Last>Google</b:Last>
          </b:Person>
        </b:NameList>
      </b:Edit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C3E9A-F71C-48EC-B852-C5121461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5794</TotalTime>
  <Pages>11</Pages>
  <Words>2654</Words>
  <Characters>15131</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&lt;Abstract&gt;</vt:lpstr>
      <vt:lpstr>&lt;[Title Here, up to 12 Words, on One to Two Lines]&gt;</vt:lpstr>
      <vt:lpstr>&lt;[Heading 1]&gt;</vt:lpstr>
      <vt:lpstr>    &lt;[Heading 2]&gt;1</vt:lpstr>
      <vt:lpstr>        &lt;[Heading 3]&gt;.</vt:lpstr>
      <vt:lpstr>&lt;References</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Language Models: Machine Learning Down to Earth</dc:title>
  <dc:subject/>
  <dc:creator>Paulo Leocadio</dc:creator>
  <cp:keywords/>
  <dc:description/>
  <cp:lastModifiedBy>Paulo Leocadio</cp:lastModifiedBy>
  <cp:revision>402</cp:revision>
  <dcterms:created xsi:type="dcterms:W3CDTF">2023-02-22T20:38:00Z</dcterms:created>
  <dcterms:modified xsi:type="dcterms:W3CDTF">2023-03-03T22:24:00Z</dcterms:modified>
</cp:coreProperties>
</file>